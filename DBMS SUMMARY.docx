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10DAD" w14:textId="77777777" w:rsidR="00EB3843" w:rsidRPr="00D6476F" w:rsidRDefault="00DD1E6F" w:rsidP="00E33F7C">
      <w:pPr>
        <w:jc w:val="center"/>
        <w:rPr>
          <w:sz w:val="28"/>
        </w:rPr>
      </w:pPr>
      <w:r w:rsidRPr="00D6476F">
        <w:rPr>
          <w:sz w:val="28"/>
        </w:rPr>
        <w:t>DBMS SUMMARY</w:t>
      </w:r>
    </w:p>
    <w:p w14:paraId="12268ADB" w14:textId="77777777" w:rsidR="00DD1E6F" w:rsidRPr="00D6476F" w:rsidRDefault="00DD1E6F" w:rsidP="00E33F7C">
      <w:pPr>
        <w:jc w:val="center"/>
        <w:rPr>
          <w:ins w:id="0" w:author="Nathan" w:date="2024-02-14T15:58:00Z"/>
          <w:sz w:val="28"/>
        </w:rPr>
      </w:pPr>
      <w:ins w:id="1" w:author="Nathan" w:date="2024-02-14T15:58:00Z">
        <w:r w:rsidRPr="00D6476F">
          <w:rPr>
            <w:sz w:val="28"/>
          </w:rPr>
          <w:t>Function of DBMS</w:t>
        </w:r>
      </w:ins>
    </w:p>
    <w:p w14:paraId="6BA9A156" w14:textId="77777777" w:rsidR="00DD1E6F" w:rsidRPr="00D6476F" w:rsidRDefault="00DD1E6F" w:rsidP="00EB3843">
      <w:pPr>
        <w:pStyle w:val="ListParagraph"/>
        <w:numPr>
          <w:ilvl w:val="0"/>
          <w:numId w:val="1"/>
        </w:numPr>
        <w:rPr>
          <w:ins w:id="2" w:author="Nathan" w:date="2024-02-14T15:58:00Z"/>
          <w:sz w:val="28"/>
        </w:rPr>
      </w:pPr>
      <w:ins w:id="3" w:author="Nathan" w:date="2024-02-14T15:58:00Z">
        <w:r w:rsidRPr="00D6476F">
          <w:rPr>
            <w:sz w:val="28"/>
          </w:rPr>
          <w:t>Data definition</w:t>
        </w:r>
      </w:ins>
    </w:p>
    <w:p w14:paraId="659F5FC5" w14:textId="77777777" w:rsidR="00DD1E6F" w:rsidRPr="00D6476F" w:rsidRDefault="00DD1E6F" w:rsidP="00EB3843">
      <w:pPr>
        <w:pStyle w:val="ListParagraph"/>
        <w:numPr>
          <w:ilvl w:val="0"/>
          <w:numId w:val="1"/>
        </w:numPr>
        <w:rPr>
          <w:ins w:id="4" w:author="Nathan" w:date="2024-02-14T16:07:00Z"/>
          <w:sz w:val="28"/>
        </w:rPr>
      </w:pPr>
      <w:ins w:id="5" w:author="Nathan" w:date="2024-02-14T16:04:00Z">
        <w:r w:rsidRPr="00D6476F">
          <w:rPr>
            <w:sz w:val="28"/>
          </w:rPr>
          <w:t>Data manipulation</w:t>
        </w:r>
      </w:ins>
    </w:p>
    <w:p w14:paraId="2E29E867" w14:textId="77777777" w:rsidR="00DD1E6F" w:rsidRPr="00D6476F" w:rsidRDefault="00DD1E6F" w:rsidP="00EB3843">
      <w:pPr>
        <w:pStyle w:val="ListParagraph"/>
        <w:numPr>
          <w:ilvl w:val="0"/>
          <w:numId w:val="1"/>
        </w:numPr>
        <w:rPr>
          <w:ins w:id="6" w:author="Nathan" w:date="2024-02-14T16:07:00Z"/>
          <w:sz w:val="28"/>
        </w:rPr>
      </w:pPr>
      <w:ins w:id="7" w:author="Nathan" w:date="2024-02-14T16:07:00Z">
        <w:r w:rsidRPr="00D6476F">
          <w:rPr>
            <w:sz w:val="28"/>
          </w:rPr>
          <w:t>Data security and integrity</w:t>
        </w:r>
      </w:ins>
    </w:p>
    <w:p w14:paraId="18C5771C" w14:textId="77777777" w:rsidR="00DD1E6F" w:rsidRPr="00D6476F" w:rsidRDefault="00DD1E6F" w:rsidP="00EB3843">
      <w:pPr>
        <w:pStyle w:val="ListParagraph"/>
        <w:numPr>
          <w:ilvl w:val="0"/>
          <w:numId w:val="1"/>
        </w:numPr>
        <w:rPr>
          <w:ins w:id="8" w:author="Nathan" w:date="2024-02-14T16:11:00Z"/>
          <w:sz w:val="28"/>
        </w:rPr>
      </w:pPr>
      <w:ins w:id="9" w:author="Nathan" w:date="2024-02-14T16:11:00Z">
        <w:r w:rsidRPr="00D6476F">
          <w:rPr>
            <w:sz w:val="28"/>
          </w:rPr>
          <w:t xml:space="preserve">Data recovery and </w:t>
        </w:r>
      </w:ins>
      <w:r w:rsidR="000A478C" w:rsidRPr="00D6476F">
        <w:rPr>
          <w:sz w:val="28"/>
        </w:rPr>
        <w:t>STORAGE</w:t>
      </w:r>
    </w:p>
    <w:p w14:paraId="6A772FC8" w14:textId="112A04ED" w:rsidR="00DD1E6F" w:rsidRPr="00D6476F" w:rsidRDefault="00DD1E6F" w:rsidP="00EB3843">
      <w:pPr>
        <w:pStyle w:val="ListParagraph"/>
        <w:numPr>
          <w:ilvl w:val="0"/>
          <w:numId w:val="1"/>
        </w:numPr>
        <w:rPr>
          <w:ins w:id="10" w:author="Nathan" w:date="2024-02-14T16:12:00Z"/>
          <w:sz w:val="28"/>
        </w:rPr>
      </w:pPr>
      <w:ins w:id="11" w:author="Nathan" w:date="2024-02-14T16:12:00Z">
        <w:r w:rsidRPr="00D6476F">
          <w:rPr>
            <w:sz w:val="28"/>
          </w:rPr>
          <w:t xml:space="preserve">DATA </w:t>
        </w:r>
      </w:ins>
      <w:r w:rsidR="00582B36" w:rsidRPr="00D6476F">
        <w:rPr>
          <w:sz w:val="28"/>
        </w:rPr>
        <w:t xml:space="preserve">DICTIONARY </w:t>
      </w:r>
      <w:ins w:id="12" w:author="Nathan" w:date="2024-02-14T16:12:00Z">
        <w:r w:rsidRPr="00D6476F">
          <w:rPr>
            <w:sz w:val="28"/>
          </w:rPr>
          <w:t>MAINTENANCE</w:t>
        </w:r>
      </w:ins>
    </w:p>
    <w:p w14:paraId="7970F7D9" w14:textId="77777777" w:rsidR="00DD1E6F" w:rsidRPr="00D6476F" w:rsidRDefault="00DD1E6F" w:rsidP="00EB3843">
      <w:pPr>
        <w:pStyle w:val="ListParagraph"/>
        <w:numPr>
          <w:ilvl w:val="0"/>
          <w:numId w:val="1"/>
        </w:numPr>
        <w:rPr>
          <w:ins w:id="13" w:author="Nathan" w:date="2024-02-14T16:14:00Z"/>
          <w:sz w:val="28"/>
        </w:rPr>
      </w:pPr>
      <w:ins w:id="14" w:author="Nathan" w:date="2024-02-14T16:14:00Z">
        <w:r w:rsidRPr="00D6476F">
          <w:rPr>
            <w:sz w:val="28"/>
          </w:rPr>
          <w:t>PERFORMANCE</w:t>
        </w:r>
      </w:ins>
    </w:p>
    <w:p w14:paraId="7DE14B1F" w14:textId="77777777" w:rsidR="00DD1E6F" w:rsidRPr="00D6476F" w:rsidRDefault="0099395D" w:rsidP="00EB3843">
      <w:pPr>
        <w:rPr>
          <w:ins w:id="15" w:author="Nathan" w:date="2024-02-14T16:15:00Z"/>
          <w:sz w:val="28"/>
        </w:rPr>
      </w:pPr>
      <w:ins w:id="16" w:author="Nathan" w:date="2024-02-14T16:14:00Z">
        <w:r w:rsidRPr="00D6476F">
          <w:rPr>
            <w:sz w:val="28"/>
          </w:rPr>
          <w:t>Roles of</w:t>
        </w:r>
      </w:ins>
      <w:ins w:id="17" w:author="Nathan" w:date="2024-02-14T16:15:00Z">
        <w:r w:rsidRPr="00D6476F">
          <w:rPr>
            <w:sz w:val="28"/>
          </w:rPr>
          <w:t xml:space="preserve"> a database administration</w:t>
        </w:r>
      </w:ins>
    </w:p>
    <w:p w14:paraId="470BD7E0" w14:textId="140BBA7D" w:rsidR="0099395D" w:rsidRPr="00D6476F" w:rsidRDefault="0099395D" w:rsidP="00EB3843">
      <w:pPr>
        <w:rPr>
          <w:sz w:val="28"/>
        </w:rPr>
      </w:pPr>
      <w:ins w:id="18" w:author="Nathan" w:date="2024-02-14T16:15:00Z">
        <w:r w:rsidRPr="00D6476F">
          <w:rPr>
            <w:sz w:val="28"/>
          </w:rPr>
          <w:t>It is a person or group in charge of implementing D</w:t>
        </w:r>
      </w:ins>
      <w:ins w:id="19" w:author="Nathan" w:date="2024-02-14T16:16:00Z">
        <w:r w:rsidRPr="00D6476F">
          <w:rPr>
            <w:sz w:val="28"/>
          </w:rPr>
          <w:t>BMS in an organization. The</w:t>
        </w:r>
      </w:ins>
      <w:r w:rsidR="003C45A0" w:rsidRPr="00D6476F">
        <w:rPr>
          <w:sz w:val="28"/>
        </w:rPr>
        <w:t xml:space="preserve"> DBA defines the schema and controls the 3 levels of the database.</w:t>
      </w:r>
      <w:r w:rsidR="00D65EAA" w:rsidRPr="00D6476F">
        <w:rPr>
          <w:sz w:val="28"/>
        </w:rPr>
        <w:t xml:space="preserve"> </w:t>
      </w:r>
    </w:p>
    <w:p w14:paraId="1EE2E72A" w14:textId="628F2AC8" w:rsidR="00582B36" w:rsidRPr="00D6476F" w:rsidRDefault="00582B36" w:rsidP="00EB3843">
      <w:pPr>
        <w:rPr>
          <w:sz w:val="28"/>
        </w:rPr>
      </w:pPr>
      <w:r w:rsidRPr="00D6476F">
        <w:rPr>
          <w:sz w:val="28"/>
        </w:rPr>
        <w:t>RESPONSIBILITIES:</w:t>
      </w:r>
    </w:p>
    <w:p w14:paraId="2C6590B5" w14:textId="4B778F7B" w:rsidR="003C45A0" w:rsidRPr="00D6476F" w:rsidRDefault="003C45A0" w:rsidP="00582B36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>Provides security and authorization</w:t>
      </w:r>
    </w:p>
    <w:p w14:paraId="4F6D2B8C" w14:textId="127E307F" w:rsidR="003C45A0" w:rsidRPr="00D6476F" w:rsidRDefault="003C45A0" w:rsidP="00582B36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>Monitors recovery and backup</w:t>
      </w:r>
    </w:p>
    <w:p w14:paraId="2A2C71C0" w14:textId="0C0AB584" w:rsidR="003C45A0" w:rsidRPr="00D6476F" w:rsidRDefault="003C45A0" w:rsidP="00582B36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>Repairs damages caused by hardware or software failures</w:t>
      </w:r>
    </w:p>
    <w:p w14:paraId="0614AF11" w14:textId="291C3253" w:rsidR="00D65EAA" w:rsidRPr="00D6476F" w:rsidRDefault="00D65EAA" w:rsidP="00582B36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 xml:space="preserve">Translates updates and </w:t>
      </w:r>
      <w:r w:rsidR="00E532A4" w:rsidRPr="00D6476F">
        <w:rPr>
          <w:sz w:val="28"/>
        </w:rPr>
        <w:t>queries in</w:t>
      </w:r>
      <w:r w:rsidRPr="00D6476F">
        <w:rPr>
          <w:sz w:val="28"/>
        </w:rPr>
        <w:t xml:space="preserve"> a nonprocedural </w:t>
      </w:r>
      <w:r w:rsidR="00E532A4" w:rsidRPr="00D6476F">
        <w:rPr>
          <w:sz w:val="28"/>
        </w:rPr>
        <w:t>language</w:t>
      </w:r>
    </w:p>
    <w:p w14:paraId="39C36B86" w14:textId="6D9B88B8" w:rsidR="00582B36" w:rsidRPr="00D6476F" w:rsidRDefault="00582B36" w:rsidP="00582B36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>MAKES DECISION ON DATABASE STRUCTURE</w:t>
      </w:r>
    </w:p>
    <w:p w14:paraId="6A1C0A53" w14:textId="59436BC2" w:rsidR="00582B36" w:rsidRPr="00D6476F" w:rsidRDefault="00582B36" w:rsidP="00582B36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>PLANS THE STORAGE STRUCTURE AND ACCESS STRATEGY</w:t>
      </w:r>
    </w:p>
    <w:p w14:paraId="392F5BCC" w14:textId="1AEF7142" w:rsidR="00582B36" w:rsidRPr="00D6476F" w:rsidRDefault="00582B36" w:rsidP="00582B36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>Provides the support of the users</w:t>
      </w:r>
    </w:p>
    <w:p w14:paraId="46475A2D" w14:textId="2A34EEEB" w:rsidR="00582B36" w:rsidRPr="00D6476F" w:rsidRDefault="00582B36" w:rsidP="00582B36">
      <w:pPr>
        <w:pStyle w:val="ListParagraph"/>
        <w:numPr>
          <w:ilvl w:val="0"/>
          <w:numId w:val="1"/>
        </w:numPr>
        <w:rPr>
          <w:ins w:id="20" w:author="Nathan" w:date="2024-02-16T09:33:00Z"/>
          <w:sz w:val="28"/>
        </w:rPr>
      </w:pPr>
      <w:r w:rsidRPr="00D6476F">
        <w:rPr>
          <w:sz w:val="28"/>
        </w:rPr>
        <w:t>Monitors performance and responds to change in requirements</w:t>
      </w:r>
    </w:p>
    <w:p w14:paraId="628CCA42" w14:textId="77777777" w:rsidR="00EB3843" w:rsidRPr="00D6476F" w:rsidRDefault="00EB3843" w:rsidP="00EB3843">
      <w:pPr>
        <w:rPr>
          <w:sz w:val="28"/>
        </w:rPr>
      </w:pPr>
      <w:ins w:id="21" w:author="Nathan" w:date="2024-02-16T09:33:00Z">
        <w:r w:rsidRPr="00D6476F">
          <w:rPr>
            <w:sz w:val="28"/>
          </w:rPr>
          <w:t>DBMS CONSISTS OF 2 parts</w:t>
        </w:r>
      </w:ins>
      <w:r w:rsidR="00E92EEB" w:rsidRPr="00D6476F">
        <w:rPr>
          <w:sz w:val="28"/>
        </w:rPr>
        <w:t xml:space="preserve">: </w:t>
      </w:r>
      <w:ins w:id="22" w:author="Nathan" w:date="2024-02-16T09:33:00Z">
        <w:r w:rsidRPr="00D6476F">
          <w:rPr>
            <w:sz w:val="28"/>
          </w:rPr>
          <w:t>DB and MS</w:t>
        </w:r>
      </w:ins>
    </w:p>
    <w:p w14:paraId="4E3830D3" w14:textId="77777777" w:rsidR="00EB3843" w:rsidRPr="00D6476F" w:rsidRDefault="00EB3843" w:rsidP="00EB3843">
      <w:pPr>
        <w:rPr>
          <w:sz w:val="28"/>
        </w:rPr>
      </w:pPr>
      <w:r w:rsidRPr="00D6476F">
        <w:rPr>
          <w:sz w:val="28"/>
        </w:rPr>
        <w:t>Data -&gt; Record -&gt;</w:t>
      </w:r>
      <w:r w:rsidR="00E92EEB" w:rsidRPr="00D6476F">
        <w:rPr>
          <w:sz w:val="28"/>
        </w:rPr>
        <w:t xml:space="preserve"> Table -&gt; Database</w:t>
      </w:r>
    </w:p>
    <w:p w14:paraId="5CB5E93D" w14:textId="77777777" w:rsidR="00E92EEB" w:rsidRPr="00D6476F" w:rsidRDefault="00E92EEB" w:rsidP="00EB3843">
      <w:pPr>
        <w:rPr>
          <w:sz w:val="28"/>
        </w:rPr>
      </w:pPr>
      <w:r w:rsidRPr="00D6476F">
        <w:rPr>
          <w:sz w:val="28"/>
        </w:rPr>
        <w:t>Facts -&gt; data collection -&gt; record collection -&gt; table collection</w:t>
      </w:r>
    </w:p>
    <w:p w14:paraId="49C1BA27" w14:textId="77777777" w:rsidR="00E92EEB" w:rsidRPr="00D6476F" w:rsidRDefault="00E92EEB" w:rsidP="00EB3843">
      <w:pPr>
        <w:rPr>
          <w:sz w:val="28"/>
        </w:rPr>
      </w:pPr>
      <w:r w:rsidRPr="00D6476F">
        <w:rPr>
          <w:sz w:val="28"/>
        </w:rPr>
        <w:t>Columns = field, attributes, domain</w:t>
      </w:r>
      <w:r w:rsidR="000A478C" w:rsidRPr="00D6476F">
        <w:rPr>
          <w:sz w:val="28"/>
        </w:rPr>
        <w:t xml:space="preserve"> *</w:t>
      </w:r>
      <w:r w:rsidRPr="00D6476F">
        <w:rPr>
          <w:sz w:val="28"/>
        </w:rPr>
        <w:t>all data here are of the same data type</w:t>
      </w:r>
    </w:p>
    <w:p w14:paraId="280F40B6" w14:textId="77777777" w:rsidR="00E92EEB" w:rsidRPr="00D6476F" w:rsidRDefault="00E92EEB" w:rsidP="00EB3843">
      <w:pPr>
        <w:rPr>
          <w:sz w:val="28"/>
        </w:rPr>
      </w:pPr>
      <w:r w:rsidRPr="00D6476F">
        <w:rPr>
          <w:sz w:val="28"/>
        </w:rPr>
        <w:t>Rows = tuples, records</w:t>
      </w:r>
    </w:p>
    <w:p w14:paraId="6C325816" w14:textId="77777777" w:rsidR="00E92EEB" w:rsidRPr="00D6476F" w:rsidRDefault="003C45A0" w:rsidP="00EB3843">
      <w:pPr>
        <w:rPr>
          <w:sz w:val="28"/>
        </w:rPr>
      </w:pPr>
      <w:r w:rsidRPr="00D6476F">
        <w:rPr>
          <w:sz w:val="28"/>
        </w:rPr>
        <w:t>DBMS</w:t>
      </w:r>
      <w:r w:rsidR="00E92EEB" w:rsidRPr="00D6476F">
        <w:rPr>
          <w:sz w:val="28"/>
        </w:rPr>
        <w:t xml:space="preserve"> is a collection of interrelated data and programs to view the data. The</w:t>
      </w:r>
      <w:r w:rsidRPr="00D6476F">
        <w:rPr>
          <w:sz w:val="28"/>
        </w:rPr>
        <w:t xml:space="preserve"> primary goal of DBMS</w:t>
      </w:r>
      <w:r w:rsidR="00E92EEB" w:rsidRPr="00D6476F">
        <w:rPr>
          <w:sz w:val="28"/>
        </w:rPr>
        <w:t xml:space="preserve"> is to provide a way to store and retrieve database info </w:t>
      </w:r>
      <w:r w:rsidR="000A478C" w:rsidRPr="00D6476F">
        <w:rPr>
          <w:sz w:val="28"/>
        </w:rPr>
        <w:t>conveniently</w:t>
      </w:r>
      <w:r w:rsidR="00E92EEB" w:rsidRPr="00D6476F">
        <w:rPr>
          <w:sz w:val="28"/>
        </w:rPr>
        <w:t xml:space="preserve"> and efficiently.</w:t>
      </w:r>
      <w:r w:rsidR="000A478C" w:rsidRPr="00D6476F">
        <w:rPr>
          <w:sz w:val="28"/>
        </w:rPr>
        <w:t xml:space="preserve"> IT IS A COMPUTERIZ</w:t>
      </w:r>
      <w:r w:rsidR="005E2C83" w:rsidRPr="00D6476F">
        <w:rPr>
          <w:sz w:val="28"/>
        </w:rPr>
        <w:t xml:space="preserve">ED RECORD KEEPING SYSTEM. </w:t>
      </w:r>
    </w:p>
    <w:p w14:paraId="626A3941" w14:textId="77777777" w:rsidR="005E2C83" w:rsidRPr="00D6476F" w:rsidRDefault="005E2C83" w:rsidP="00EB3843">
      <w:pPr>
        <w:rPr>
          <w:sz w:val="28"/>
        </w:rPr>
      </w:pPr>
    </w:p>
    <w:p w14:paraId="202356CB" w14:textId="77777777" w:rsidR="00E92EEB" w:rsidRPr="00D6476F" w:rsidRDefault="00E92EEB" w:rsidP="00EB3843">
      <w:pPr>
        <w:rPr>
          <w:sz w:val="28"/>
        </w:rPr>
      </w:pPr>
      <w:r w:rsidRPr="00D6476F">
        <w:rPr>
          <w:sz w:val="28"/>
        </w:rPr>
        <w:lastRenderedPageBreak/>
        <w:t xml:space="preserve">Importance of management </w:t>
      </w:r>
      <w:r w:rsidR="000A478C" w:rsidRPr="00D6476F">
        <w:rPr>
          <w:sz w:val="28"/>
        </w:rPr>
        <w:t>system is</w:t>
      </w:r>
      <w:r w:rsidRPr="00D6476F">
        <w:rPr>
          <w:sz w:val="28"/>
        </w:rPr>
        <w:t xml:space="preserve"> to create rules to maintain the database.</w:t>
      </w:r>
      <w:r w:rsidR="000A478C" w:rsidRPr="00D6476F">
        <w:rPr>
          <w:sz w:val="28"/>
        </w:rPr>
        <w:t xml:space="preserve"> the rules include:</w:t>
      </w:r>
    </w:p>
    <w:p w14:paraId="06C57DF8" w14:textId="77777777" w:rsidR="000A478C" w:rsidRPr="00D6476F" w:rsidRDefault="000A478C" w:rsidP="000A478C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 xml:space="preserve">Attribute </w:t>
      </w:r>
      <w:r w:rsidR="005E2C83" w:rsidRPr="00D6476F">
        <w:rPr>
          <w:sz w:val="28"/>
        </w:rPr>
        <w:t>selection</w:t>
      </w:r>
    </w:p>
    <w:p w14:paraId="617E4CDD" w14:textId="77777777" w:rsidR="000A478C" w:rsidRPr="00D6476F" w:rsidRDefault="000A478C" w:rsidP="000A478C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 xml:space="preserve">Attribute relation </w:t>
      </w:r>
    </w:p>
    <w:p w14:paraId="455795D9" w14:textId="77777777" w:rsidR="000A478C" w:rsidRPr="00D6476F" w:rsidRDefault="000A478C" w:rsidP="000A478C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 xml:space="preserve">Row insertion and </w:t>
      </w:r>
      <w:r w:rsidR="005E2C83" w:rsidRPr="00D6476F">
        <w:rPr>
          <w:sz w:val="28"/>
        </w:rPr>
        <w:t>deletion</w:t>
      </w:r>
    </w:p>
    <w:p w14:paraId="4C1C7E52" w14:textId="77777777" w:rsidR="000A478C" w:rsidRPr="00D6476F" w:rsidRDefault="000A478C" w:rsidP="000A478C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>Database integrity</w:t>
      </w:r>
    </w:p>
    <w:p w14:paraId="7C26FD7B" w14:textId="77777777" w:rsidR="005E2C83" w:rsidRPr="00D6476F" w:rsidRDefault="005E2C83" w:rsidP="005E2C83">
      <w:pPr>
        <w:rPr>
          <w:sz w:val="28"/>
        </w:rPr>
      </w:pPr>
      <w:r w:rsidRPr="00D6476F">
        <w:rPr>
          <w:sz w:val="28"/>
        </w:rPr>
        <w:t>DATA -&gt; INFO -&gt; KNOWLEDGE</w:t>
      </w:r>
    </w:p>
    <w:p w14:paraId="7ED754E3" w14:textId="77777777" w:rsidR="005E2C83" w:rsidRPr="00D6476F" w:rsidRDefault="005E2C83" w:rsidP="005E2C83">
      <w:pPr>
        <w:rPr>
          <w:sz w:val="28"/>
        </w:rPr>
      </w:pPr>
      <w:r w:rsidRPr="00D6476F">
        <w:rPr>
          <w:sz w:val="28"/>
        </w:rPr>
        <w:t>89 -&gt; MARKS: 89 -&gt; PASSED</w:t>
      </w:r>
    </w:p>
    <w:p w14:paraId="25E07663" w14:textId="77777777" w:rsidR="005E2C83" w:rsidRPr="00D6476F" w:rsidRDefault="005E2C83" w:rsidP="005E2C83">
      <w:pPr>
        <w:jc w:val="center"/>
        <w:rPr>
          <w:sz w:val="28"/>
        </w:rPr>
      </w:pPr>
      <w:r w:rsidRPr="00D6476F">
        <w:rPr>
          <w:sz w:val="28"/>
        </w:rPr>
        <w:t>FILE SYSTEM</w:t>
      </w:r>
    </w:p>
    <w:p w14:paraId="2F2A796D" w14:textId="77777777" w:rsidR="005E2C83" w:rsidRPr="00D6476F" w:rsidRDefault="005E2C83" w:rsidP="005E2C83">
      <w:pPr>
        <w:pStyle w:val="ListParagraph"/>
        <w:numPr>
          <w:ilvl w:val="0"/>
          <w:numId w:val="1"/>
        </w:numPr>
        <w:jc w:val="center"/>
        <w:rPr>
          <w:sz w:val="28"/>
        </w:rPr>
      </w:pPr>
      <w:r w:rsidRPr="00D6476F">
        <w:rPr>
          <w:sz w:val="28"/>
        </w:rPr>
        <w:t>Storing AND RETRIEVING DATA IS NOT EFFICIENT</w:t>
      </w:r>
    </w:p>
    <w:p w14:paraId="0B810CB0" w14:textId="1544353C" w:rsidR="000A478C" w:rsidRPr="00D6476F" w:rsidRDefault="005E2C83" w:rsidP="005E2C83">
      <w:pPr>
        <w:pStyle w:val="ListParagraph"/>
        <w:numPr>
          <w:ilvl w:val="0"/>
          <w:numId w:val="1"/>
        </w:numPr>
        <w:jc w:val="center"/>
        <w:rPr>
          <w:sz w:val="28"/>
        </w:rPr>
      </w:pPr>
      <w:r w:rsidRPr="00D6476F">
        <w:rPr>
          <w:sz w:val="28"/>
        </w:rPr>
        <w:t>IT HAS NO CRASH RECOVERY MECHANISM</w:t>
      </w:r>
    </w:p>
    <w:p w14:paraId="70D0775A" w14:textId="77777777" w:rsidR="005E2C83" w:rsidRPr="00D6476F" w:rsidRDefault="005E2C83" w:rsidP="005E2C83">
      <w:pPr>
        <w:pStyle w:val="ListParagraph"/>
        <w:numPr>
          <w:ilvl w:val="0"/>
          <w:numId w:val="1"/>
        </w:numPr>
        <w:jc w:val="center"/>
        <w:rPr>
          <w:sz w:val="28"/>
        </w:rPr>
      </w:pPr>
      <w:r w:rsidRPr="00D6476F">
        <w:rPr>
          <w:sz w:val="28"/>
        </w:rPr>
        <w:t>POOR DATA PROTECTION</w:t>
      </w:r>
    </w:p>
    <w:p w14:paraId="087FB97A" w14:textId="77777777" w:rsidR="005E2C83" w:rsidRPr="00D6476F" w:rsidRDefault="005E2C83" w:rsidP="005E2C83">
      <w:pPr>
        <w:pStyle w:val="ListParagraph"/>
        <w:numPr>
          <w:ilvl w:val="0"/>
          <w:numId w:val="1"/>
        </w:numPr>
        <w:jc w:val="center"/>
        <w:rPr>
          <w:sz w:val="28"/>
        </w:rPr>
      </w:pPr>
      <w:r w:rsidRPr="00D6476F">
        <w:rPr>
          <w:sz w:val="28"/>
        </w:rPr>
        <w:t>Data redundancy and inconsistency</w:t>
      </w:r>
    </w:p>
    <w:p w14:paraId="26FB2183" w14:textId="77777777" w:rsidR="005E2C83" w:rsidRPr="00D6476F" w:rsidRDefault="00CD2EB7" w:rsidP="005E2C83">
      <w:pPr>
        <w:pStyle w:val="ListParagraph"/>
        <w:numPr>
          <w:ilvl w:val="0"/>
          <w:numId w:val="1"/>
        </w:numPr>
        <w:jc w:val="center"/>
        <w:rPr>
          <w:sz w:val="28"/>
        </w:rPr>
      </w:pPr>
      <w:r w:rsidRPr="00D6476F">
        <w:rPr>
          <w:sz w:val="28"/>
        </w:rPr>
        <w:t>Difficult</w:t>
      </w:r>
      <w:r w:rsidR="005E2C83" w:rsidRPr="00D6476F">
        <w:rPr>
          <w:sz w:val="28"/>
        </w:rPr>
        <w:t xml:space="preserve"> data access</w:t>
      </w:r>
    </w:p>
    <w:p w14:paraId="0B416E2B" w14:textId="77777777" w:rsidR="005E2C83" w:rsidRPr="00D6476F" w:rsidRDefault="00CD2EB7" w:rsidP="005E2C83">
      <w:pPr>
        <w:pStyle w:val="ListParagraph"/>
        <w:numPr>
          <w:ilvl w:val="0"/>
          <w:numId w:val="1"/>
        </w:numPr>
        <w:jc w:val="center"/>
        <w:rPr>
          <w:sz w:val="28"/>
        </w:rPr>
      </w:pPr>
      <w:r w:rsidRPr="00D6476F">
        <w:rPr>
          <w:sz w:val="28"/>
        </w:rPr>
        <w:t>Failure of the computer system</w:t>
      </w:r>
    </w:p>
    <w:p w14:paraId="682C1759" w14:textId="77777777" w:rsidR="00CD2EB7" w:rsidRPr="00D6476F" w:rsidRDefault="00CD2EB7" w:rsidP="00CD2EB7">
      <w:pPr>
        <w:jc w:val="center"/>
        <w:rPr>
          <w:sz w:val="28"/>
        </w:rPr>
      </w:pPr>
    </w:p>
    <w:p w14:paraId="7E88A637" w14:textId="77777777" w:rsidR="00CD2EB7" w:rsidRPr="00D6476F" w:rsidRDefault="00CD2EB7" w:rsidP="00CD2EB7">
      <w:pPr>
        <w:jc w:val="center"/>
        <w:rPr>
          <w:sz w:val="28"/>
        </w:rPr>
      </w:pPr>
      <w:r w:rsidRPr="00D6476F">
        <w:rPr>
          <w:sz w:val="28"/>
        </w:rPr>
        <w:t>History</w:t>
      </w:r>
    </w:p>
    <w:p w14:paraId="5B5D99F8" w14:textId="77777777" w:rsidR="00CD2EB7" w:rsidRPr="00D6476F" w:rsidRDefault="00CD2EB7" w:rsidP="00CD2EB7">
      <w:pPr>
        <w:pStyle w:val="ListParagraph"/>
        <w:numPr>
          <w:ilvl w:val="0"/>
          <w:numId w:val="2"/>
        </w:numPr>
        <w:jc w:val="center"/>
        <w:rPr>
          <w:sz w:val="28"/>
        </w:rPr>
      </w:pPr>
      <w:r w:rsidRPr="00D6476F">
        <w:rPr>
          <w:sz w:val="28"/>
        </w:rPr>
        <w:t>1950: magnetic tape, punch cards, printers</w:t>
      </w:r>
    </w:p>
    <w:p w14:paraId="30E8A107" w14:textId="77777777" w:rsidR="00CD2EB7" w:rsidRPr="00D6476F" w:rsidRDefault="00CD2EB7" w:rsidP="00CD2EB7">
      <w:pPr>
        <w:pStyle w:val="ListParagraph"/>
        <w:numPr>
          <w:ilvl w:val="0"/>
          <w:numId w:val="2"/>
        </w:numPr>
        <w:jc w:val="center"/>
        <w:rPr>
          <w:sz w:val="28"/>
        </w:rPr>
      </w:pPr>
      <w:r w:rsidRPr="00D6476F">
        <w:rPr>
          <w:sz w:val="28"/>
        </w:rPr>
        <w:t>1960: hard disks</w:t>
      </w:r>
    </w:p>
    <w:p w14:paraId="67764C87" w14:textId="77777777" w:rsidR="00CD2EB7" w:rsidRPr="00D6476F" w:rsidRDefault="00CD2EB7" w:rsidP="00CD2EB7">
      <w:pPr>
        <w:pStyle w:val="ListParagraph"/>
        <w:numPr>
          <w:ilvl w:val="0"/>
          <w:numId w:val="2"/>
        </w:numPr>
        <w:jc w:val="center"/>
        <w:rPr>
          <w:sz w:val="28"/>
        </w:rPr>
      </w:pPr>
      <w:r w:rsidRPr="00D6476F">
        <w:rPr>
          <w:sz w:val="28"/>
        </w:rPr>
        <w:t>1970: relational model</w:t>
      </w:r>
    </w:p>
    <w:p w14:paraId="4062BFB8" w14:textId="77777777" w:rsidR="00CD2EB7" w:rsidRPr="00D6476F" w:rsidRDefault="00CD2EB7" w:rsidP="00CD2EB7">
      <w:pPr>
        <w:pStyle w:val="ListParagraph"/>
        <w:numPr>
          <w:ilvl w:val="0"/>
          <w:numId w:val="2"/>
        </w:numPr>
        <w:jc w:val="center"/>
        <w:rPr>
          <w:sz w:val="28"/>
        </w:rPr>
      </w:pPr>
      <w:r w:rsidRPr="00D6476F">
        <w:rPr>
          <w:sz w:val="28"/>
        </w:rPr>
        <w:t>1980: network and hierarchical</w:t>
      </w:r>
    </w:p>
    <w:p w14:paraId="2761C62B" w14:textId="77777777" w:rsidR="00CD2EB7" w:rsidRPr="00D6476F" w:rsidRDefault="00CD2EB7" w:rsidP="00CD2EB7">
      <w:pPr>
        <w:pStyle w:val="ListParagraph"/>
        <w:numPr>
          <w:ilvl w:val="0"/>
          <w:numId w:val="2"/>
        </w:numPr>
        <w:jc w:val="center"/>
        <w:rPr>
          <w:sz w:val="28"/>
        </w:rPr>
      </w:pPr>
      <w:r w:rsidRPr="00D6476F">
        <w:rPr>
          <w:sz w:val="28"/>
        </w:rPr>
        <w:t>1990: SQL languages, WWW</w:t>
      </w:r>
    </w:p>
    <w:p w14:paraId="6CFC2EAB" w14:textId="77777777" w:rsidR="00CD2EB7" w:rsidRPr="00D6476F" w:rsidRDefault="00CD2EB7" w:rsidP="00CD2EB7">
      <w:pPr>
        <w:jc w:val="center"/>
        <w:rPr>
          <w:sz w:val="28"/>
        </w:rPr>
      </w:pPr>
    </w:p>
    <w:p w14:paraId="2197482A" w14:textId="77777777" w:rsidR="00CD2EB7" w:rsidRPr="00D6476F" w:rsidRDefault="00CD2EB7" w:rsidP="00CD2EB7">
      <w:pPr>
        <w:jc w:val="center"/>
        <w:rPr>
          <w:sz w:val="28"/>
        </w:rPr>
      </w:pPr>
      <w:r w:rsidRPr="00D6476F">
        <w:rPr>
          <w:sz w:val="28"/>
        </w:rPr>
        <w:t>Evolution</w:t>
      </w:r>
    </w:p>
    <w:p w14:paraId="43B8386B" w14:textId="77777777" w:rsidR="00CD2EB7" w:rsidRPr="00D6476F" w:rsidRDefault="00BB18C1" w:rsidP="00CD2EB7">
      <w:pPr>
        <w:pStyle w:val="ListParagraph"/>
        <w:numPr>
          <w:ilvl w:val="0"/>
          <w:numId w:val="2"/>
        </w:numPr>
        <w:jc w:val="center"/>
        <w:rPr>
          <w:sz w:val="28"/>
        </w:rPr>
      </w:pPr>
      <w:r w:rsidRPr="00D6476F">
        <w:rPr>
          <w:sz w:val="28"/>
        </w:rPr>
        <w:t>FMS: single large file</w:t>
      </w:r>
    </w:p>
    <w:p w14:paraId="0D592D74" w14:textId="77777777" w:rsidR="00BB18C1" w:rsidRPr="00D6476F" w:rsidRDefault="00BB18C1" w:rsidP="00CD2EB7">
      <w:pPr>
        <w:pStyle w:val="ListParagraph"/>
        <w:numPr>
          <w:ilvl w:val="0"/>
          <w:numId w:val="2"/>
        </w:numPr>
        <w:jc w:val="center"/>
        <w:rPr>
          <w:sz w:val="28"/>
        </w:rPr>
      </w:pPr>
      <w:r w:rsidRPr="00D6476F">
        <w:rPr>
          <w:sz w:val="28"/>
        </w:rPr>
        <w:t>Hierarchical DB: PARENT CHILD RELATIONSHIP</w:t>
      </w:r>
    </w:p>
    <w:p w14:paraId="313160AE" w14:textId="77777777" w:rsidR="00BB18C1" w:rsidRPr="00D6476F" w:rsidRDefault="00BB18C1" w:rsidP="00CD2EB7">
      <w:pPr>
        <w:pStyle w:val="ListParagraph"/>
        <w:numPr>
          <w:ilvl w:val="0"/>
          <w:numId w:val="2"/>
        </w:numPr>
        <w:jc w:val="center"/>
        <w:rPr>
          <w:sz w:val="28"/>
        </w:rPr>
      </w:pPr>
      <w:r w:rsidRPr="00D6476F">
        <w:rPr>
          <w:sz w:val="28"/>
        </w:rPr>
        <w:t>Network DB: USED POINTERS TO SHOW RELATIONSHIP</w:t>
      </w:r>
    </w:p>
    <w:p w14:paraId="4E56CD20" w14:textId="77777777" w:rsidR="00BB18C1" w:rsidRPr="00D6476F" w:rsidRDefault="00BB18C1" w:rsidP="00CD2EB7">
      <w:pPr>
        <w:pStyle w:val="ListParagraph"/>
        <w:numPr>
          <w:ilvl w:val="0"/>
          <w:numId w:val="2"/>
        </w:numPr>
        <w:jc w:val="center"/>
        <w:rPr>
          <w:sz w:val="28"/>
        </w:rPr>
      </w:pPr>
      <w:r w:rsidRPr="00D6476F">
        <w:rPr>
          <w:sz w:val="28"/>
        </w:rPr>
        <w:t>Relational DB: USE OF TABLES</w:t>
      </w:r>
    </w:p>
    <w:p w14:paraId="73081D43" w14:textId="77777777" w:rsidR="00BB18C1" w:rsidRPr="00D6476F" w:rsidRDefault="00BB18C1" w:rsidP="00BB18C1">
      <w:pPr>
        <w:jc w:val="center"/>
        <w:rPr>
          <w:sz w:val="28"/>
        </w:rPr>
      </w:pPr>
      <w:r w:rsidRPr="00D6476F">
        <w:rPr>
          <w:sz w:val="28"/>
        </w:rPr>
        <w:t>PROS AND CONS</w:t>
      </w:r>
    </w:p>
    <w:p w14:paraId="19578EF9" w14:textId="77777777" w:rsidR="00BB18C1" w:rsidRPr="00D6476F" w:rsidRDefault="00BB18C1" w:rsidP="00BB18C1">
      <w:pPr>
        <w:pStyle w:val="ListParagraph"/>
        <w:numPr>
          <w:ilvl w:val="0"/>
          <w:numId w:val="1"/>
        </w:numPr>
        <w:jc w:val="center"/>
        <w:rPr>
          <w:sz w:val="28"/>
        </w:rPr>
      </w:pPr>
      <w:r w:rsidRPr="00D6476F">
        <w:rPr>
          <w:sz w:val="28"/>
        </w:rPr>
        <w:lastRenderedPageBreak/>
        <w:t>REDUNDANCY CONTROL</w:t>
      </w:r>
    </w:p>
    <w:p w14:paraId="4F14B535" w14:textId="1EA81144" w:rsidR="00BB18C1" w:rsidRPr="00D6476F" w:rsidRDefault="0037188A" w:rsidP="00BB18C1">
      <w:pPr>
        <w:pStyle w:val="ListParagraph"/>
        <w:numPr>
          <w:ilvl w:val="0"/>
          <w:numId w:val="1"/>
        </w:numPr>
        <w:jc w:val="center"/>
        <w:rPr>
          <w:sz w:val="28"/>
        </w:rPr>
      </w:pPr>
      <w:r w:rsidRPr="00D6476F">
        <w:rPr>
          <w:sz w:val="28"/>
        </w:rPr>
        <w:t>Dat</w:t>
      </w:r>
      <w:r>
        <w:rPr>
          <w:sz w:val="28"/>
        </w:rPr>
        <w:t>a</w:t>
      </w:r>
      <w:r w:rsidR="00BB18C1" w:rsidRPr="00D6476F">
        <w:rPr>
          <w:sz w:val="28"/>
        </w:rPr>
        <w:t xml:space="preserve"> SHARING AND INTEGRITY</w:t>
      </w:r>
    </w:p>
    <w:p w14:paraId="6878886B" w14:textId="77777777" w:rsidR="00BB18C1" w:rsidRPr="00D6476F" w:rsidRDefault="00BB18C1" w:rsidP="00BB18C1">
      <w:pPr>
        <w:pStyle w:val="ListParagraph"/>
        <w:numPr>
          <w:ilvl w:val="0"/>
          <w:numId w:val="1"/>
        </w:numPr>
        <w:jc w:val="center"/>
        <w:rPr>
          <w:sz w:val="28"/>
        </w:rPr>
      </w:pPr>
      <w:r w:rsidRPr="00D6476F">
        <w:rPr>
          <w:sz w:val="28"/>
        </w:rPr>
        <w:t>DATA SECURITY AND CONSISTENCY</w:t>
      </w:r>
    </w:p>
    <w:p w14:paraId="73166CBA" w14:textId="77777777" w:rsidR="00BB18C1" w:rsidRPr="00D6476F" w:rsidRDefault="00BB18C1" w:rsidP="00BB18C1">
      <w:pPr>
        <w:pStyle w:val="ListParagraph"/>
        <w:numPr>
          <w:ilvl w:val="0"/>
          <w:numId w:val="1"/>
        </w:numPr>
        <w:jc w:val="center"/>
        <w:rPr>
          <w:sz w:val="28"/>
        </w:rPr>
      </w:pPr>
      <w:r w:rsidRPr="00D6476F">
        <w:rPr>
          <w:sz w:val="28"/>
        </w:rPr>
        <w:t>DATA ACCESS AND INDEPENDENCE</w:t>
      </w:r>
    </w:p>
    <w:p w14:paraId="3E55FF13" w14:textId="77777777" w:rsidR="00BB18C1" w:rsidRPr="00D6476F" w:rsidRDefault="00BB18C1" w:rsidP="00BB18C1">
      <w:pPr>
        <w:pStyle w:val="ListParagraph"/>
        <w:numPr>
          <w:ilvl w:val="0"/>
          <w:numId w:val="1"/>
        </w:numPr>
        <w:jc w:val="center"/>
        <w:rPr>
          <w:sz w:val="28"/>
        </w:rPr>
      </w:pPr>
      <w:r w:rsidRPr="00D6476F">
        <w:rPr>
          <w:sz w:val="28"/>
        </w:rPr>
        <w:t>ENFORCED STANDARDS</w:t>
      </w:r>
    </w:p>
    <w:p w14:paraId="04275E23" w14:textId="77777777" w:rsidR="00BB18C1" w:rsidRPr="00D6476F" w:rsidRDefault="00BB18C1" w:rsidP="00BB18C1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>COMPLEX</w:t>
      </w:r>
    </w:p>
    <w:p w14:paraId="75531D35" w14:textId="77777777" w:rsidR="00BB18C1" w:rsidRPr="00D6476F" w:rsidRDefault="00BB18C1" w:rsidP="00BB18C1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>HIGH MEMORY USAGE</w:t>
      </w:r>
    </w:p>
    <w:p w14:paraId="109478D0" w14:textId="77777777" w:rsidR="00BB18C1" w:rsidRPr="00D6476F" w:rsidRDefault="00BB18C1" w:rsidP="00BB18C1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>FAILURE IMPACTS THE ENTIRE USERS</w:t>
      </w:r>
    </w:p>
    <w:p w14:paraId="2AEB6F19" w14:textId="77777777" w:rsidR="00BB18C1" w:rsidRPr="00D6476F" w:rsidRDefault="00BB18C1" w:rsidP="00BB18C1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>SLOW</w:t>
      </w:r>
    </w:p>
    <w:p w14:paraId="2511DA04" w14:textId="77777777" w:rsidR="00BB18C1" w:rsidRPr="00D6476F" w:rsidRDefault="00BB18C1" w:rsidP="00BB18C1">
      <w:pPr>
        <w:rPr>
          <w:sz w:val="28"/>
        </w:rPr>
      </w:pPr>
      <w:r w:rsidRPr="00D6476F">
        <w:rPr>
          <w:sz w:val="28"/>
        </w:rPr>
        <w:t xml:space="preserve">DATA ABSTRACTION: </w:t>
      </w:r>
    </w:p>
    <w:p w14:paraId="38E58D51" w14:textId="5F25B660" w:rsidR="00A86784" w:rsidRPr="00D6476F" w:rsidRDefault="00D511E9" w:rsidP="00A86784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>PHYSICAL</w:t>
      </w:r>
      <w:r w:rsidR="00A86784" w:rsidRPr="00D6476F">
        <w:rPr>
          <w:sz w:val="28"/>
        </w:rPr>
        <w:t xml:space="preserve"> (INTERNAL) VIEW/ SCHEMA: HOW THE DATA IS ACTUALLY </w:t>
      </w:r>
      <w:r w:rsidRPr="00D6476F">
        <w:rPr>
          <w:sz w:val="28"/>
        </w:rPr>
        <w:t>Stored</w:t>
      </w:r>
      <w:r w:rsidR="006E30FE" w:rsidRPr="00D6476F">
        <w:rPr>
          <w:sz w:val="28"/>
        </w:rPr>
        <w:t>. it covers the file structure and file organization used to store the data</w:t>
      </w:r>
    </w:p>
    <w:p w14:paraId="596B294D" w14:textId="45EE215D" w:rsidR="00A86784" w:rsidRPr="00D6476F" w:rsidRDefault="00A86784" w:rsidP="00A86784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 xml:space="preserve">LOGICAL (CONCEPTUAL): WHAT DATA IS STORED AND THE RELATIONSHIPS </w:t>
      </w:r>
      <w:r w:rsidR="00D511E9" w:rsidRPr="00D6476F">
        <w:rPr>
          <w:sz w:val="28"/>
        </w:rPr>
        <w:t>AMONGST</w:t>
      </w:r>
      <w:r w:rsidRPr="00D6476F">
        <w:rPr>
          <w:sz w:val="28"/>
        </w:rPr>
        <w:t xml:space="preserve"> THEM. INTEGRATES </w:t>
      </w:r>
      <w:r w:rsidR="00D511E9" w:rsidRPr="00D6476F">
        <w:rPr>
          <w:sz w:val="28"/>
        </w:rPr>
        <w:t>PHYSICAL</w:t>
      </w:r>
      <w:r w:rsidR="006E30FE" w:rsidRPr="00D6476F">
        <w:rPr>
          <w:sz w:val="28"/>
        </w:rPr>
        <w:t xml:space="preserve"> DATA </w:t>
      </w:r>
      <w:bookmarkStart w:id="23" w:name="_GoBack"/>
      <w:r w:rsidR="006E30FE" w:rsidRPr="00D6476F">
        <w:rPr>
          <w:sz w:val="28"/>
        </w:rPr>
        <w:t>Independence</w:t>
      </w:r>
      <w:bookmarkEnd w:id="23"/>
      <w:r w:rsidR="006E30FE" w:rsidRPr="00D6476F">
        <w:rPr>
          <w:sz w:val="28"/>
        </w:rPr>
        <w:t>. It represents all entities, attributes and their</w:t>
      </w:r>
      <w:r w:rsidR="007D579B" w:rsidRPr="00D6476F">
        <w:rPr>
          <w:sz w:val="28"/>
        </w:rPr>
        <w:t xml:space="preserve"> relationships,</w:t>
      </w:r>
      <w:r w:rsidR="006E30FE" w:rsidRPr="00D6476F">
        <w:rPr>
          <w:sz w:val="28"/>
        </w:rPr>
        <w:t xml:space="preserve"> the constraints and the security and integrity of information.</w:t>
      </w:r>
      <w:r w:rsidR="007D579B" w:rsidRPr="00D6476F">
        <w:rPr>
          <w:sz w:val="28"/>
        </w:rPr>
        <w:t xml:space="preserve"> It has 2 types: </w:t>
      </w:r>
    </w:p>
    <w:p w14:paraId="03308DB4" w14:textId="78F619F6" w:rsidR="007D579B" w:rsidRPr="00D6476F" w:rsidRDefault="007D579B" w:rsidP="00A86784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>Logical: it indicates that the conceptual schema can be changed without affecting the existing external schema</w:t>
      </w:r>
    </w:p>
    <w:p w14:paraId="144EF618" w14:textId="117385BD" w:rsidR="007D579B" w:rsidRPr="00D6476F" w:rsidRDefault="007D579B" w:rsidP="00A86784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>Physical: indicates that the physical storage structure can be changed without affecting the conceptual schema</w:t>
      </w:r>
    </w:p>
    <w:p w14:paraId="7F1C56BF" w14:textId="10D88ACB" w:rsidR="00A86784" w:rsidRPr="00D6476F" w:rsidRDefault="00A86784" w:rsidP="00A86784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 xml:space="preserve">View (external): </w:t>
      </w:r>
      <w:r w:rsidR="00D511E9" w:rsidRPr="00D6476F">
        <w:rPr>
          <w:sz w:val="28"/>
        </w:rPr>
        <w:t>describes</w:t>
      </w:r>
      <w:r w:rsidRPr="00D6476F">
        <w:rPr>
          <w:sz w:val="28"/>
        </w:rPr>
        <w:t xml:space="preserve"> part of the db. Can only view the </w:t>
      </w:r>
      <w:r w:rsidR="00D511E9" w:rsidRPr="00D6476F">
        <w:rPr>
          <w:sz w:val="28"/>
        </w:rPr>
        <w:t>part</w:t>
      </w:r>
      <w:r w:rsidRPr="00D6476F">
        <w:rPr>
          <w:sz w:val="28"/>
        </w:rPr>
        <w:t xml:space="preserve"> </w:t>
      </w:r>
      <w:r w:rsidR="00D511E9" w:rsidRPr="00D6476F">
        <w:rPr>
          <w:sz w:val="28"/>
        </w:rPr>
        <w:t>that</w:t>
      </w:r>
      <w:r w:rsidRPr="00D6476F">
        <w:rPr>
          <w:sz w:val="28"/>
        </w:rPr>
        <w:t xml:space="preserve"> concerns </w:t>
      </w:r>
      <w:r w:rsidR="00D511E9" w:rsidRPr="00D6476F">
        <w:rPr>
          <w:sz w:val="28"/>
        </w:rPr>
        <w:t>you</w:t>
      </w:r>
      <w:r w:rsidR="00EA464C" w:rsidRPr="00D6476F">
        <w:rPr>
          <w:sz w:val="28"/>
        </w:rPr>
        <w:t>.it encapsulates users from the details of the other views.</w:t>
      </w:r>
    </w:p>
    <w:p w14:paraId="7D38CD2D" w14:textId="1406007B" w:rsidR="00A86784" w:rsidRPr="00D6476F" w:rsidRDefault="00A86784" w:rsidP="00A86784">
      <w:pPr>
        <w:rPr>
          <w:sz w:val="28"/>
        </w:rPr>
      </w:pPr>
      <w:r w:rsidRPr="00D6476F">
        <w:rPr>
          <w:sz w:val="28"/>
        </w:rPr>
        <w:t xml:space="preserve">Instances and </w:t>
      </w:r>
      <w:r w:rsidR="00D511E9" w:rsidRPr="00D6476F">
        <w:rPr>
          <w:sz w:val="28"/>
        </w:rPr>
        <w:t>schema: the</w:t>
      </w:r>
      <w:r w:rsidRPr="00D6476F">
        <w:rPr>
          <w:sz w:val="28"/>
        </w:rPr>
        <w:t xml:space="preserve"> collection of information stored at a particular moment is called an </w:t>
      </w:r>
      <w:r w:rsidR="00D511E9" w:rsidRPr="00D6476F">
        <w:rPr>
          <w:sz w:val="28"/>
        </w:rPr>
        <w:t>instance</w:t>
      </w:r>
      <w:r w:rsidRPr="00D6476F">
        <w:rPr>
          <w:sz w:val="28"/>
        </w:rPr>
        <w:t>. The overall design is called the schema.</w:t>
      </w:r>
      <w:r w:rsidR="006E30FE" w:rsidRPr="00D6476F">
        <w:rPr>
          <w:sz w:val="28"/>
        </w:rPr>
        <w:t>it is a description of a particular collection of data using data models.</w:t>
      </w:r>
      <w:r w:rsidR="00D511E9" w:rsidRPr="00D6476F">
        <w:rPr>
          <w:sz w:val="28"/>
        </w:rPr>
        <w:t xml:space="preserve"> Physical schema, logic</w:t>
      </w:r>
      <w:r w:rsidR="00D511E9" w:rsidRPr="00D6476F">
        <w:rPr>
          <w:rStyle w:val="CommentReference"/>
          <w:sz w:val="28"/>
        </w:rPr>
        <w:commentReference w:id="24"/>
      </w:r>
      <w:r w:rsidR="00D511E9" w:rsidRPr="00D6476F">
        <w:rPr>
          <w:sz w:val="28"/>
        </w:rPr>
        <w:t xml:space="preserve"> schema, subschemas. </w:t>
      </w:r>
    </w:p>
    <w:p w14:paraId="072437DA" w14:textId="77777777" w:rsidR="00D511E9" w:rsidRPr="00D6476F" w:rsidRDefault="00D511E9" w:rsidP="00A86784">
      <w:pPr>
        <w:rPr>
          <w:sz w:val="28"/>
        </w:rPr>
      </w:pPr>
    </w:p>
    <w:p w14:paraId="137F6D75" w14:textId="77777777" w:rsidR="00D511E9" w:rsidRPr="00D6476F" w:rsidRDefault="00D511E9" w:rsidP="00A86784">
      <w:pPr>
        <w:rPr>
          <w:sz w:val="28"/>
        </w:rPr>
      </w:pPr>
      <w:r w:rsidRPr="00D6476F">
        <w:rPr>
          <w:sz w:val="28"/>
        </w:rPr>
        <w:t>Data models</w:t>
      </w:r>
      <w:r w:rsidR="00394745" w:rsidRPr="00D6476F">
        <w:rPr>
          <w:sz w:val="28"/>
        </w:rPr>
        <w:t xml:space="preserve">: a collection of conceptual tools for describing data, their relationships, consistency </w:t>
      </w:r>
      <w:r w:rsidR="001D6799" w:rsidRPr="00D6476F">
        <w:rPr>
          <w:sz w:val="28"/>
        </w:rPr>
        <w:t>constraints</w:t>
      </w:r>
      <w:r w:rsidR="00394745" w:rsidRPr="00D6476F">
        <w:rPr>
          <w:sz w:val="28"/>
        </w:rPr>
        <w:t xml:space="preserve"> and </w:t>
      </w:r>
      <w:r w:rsidR="001D6799" w:rsidRPr="00D6476F">
        <w:rPr>
          <w:sz w:val="28"/>
        </w:rPr>
        <w:t>semantics</w:t>
      </w:r>
    </w:p>
    <w:p w14:paraId="1A96CB04" w14:textId="77777777" w:rsidR="00394745" w:rsidRPr="00D6476F" w:rsidRDefault="00394745" w:rsidP="00A86784">
      <w:pPr>
        <w:rPr>
          <w:sz w:val="28"/>
        </w:rPr>
      </w:pPr>
      <w:r w:rsidRPr="00D6476F">
        <w:rPr>
          <w:sz w:val="28"/>
        </w:rPr>
        <w:t>Categories</w:t>
      </w:r>
    </w:p>
    <w:p w14:paraId="25F7240F" w14:textId="77777777" w:rsidR="00394745" w:rsidRPr="00D6476F" w:rsidRDefault="00394745" w:rsidP="00394745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 xml:space="preserve">Relational: uses tables to represent the data and its </w:t>
      </w:r>
      <w:r w:rsidR="001D6799" w:rsidRPr="00D6476F">
        <w:rPr>
          <w:sz w:val="28"/>
        </w:rPr>
        <w:t>relationships among</w:t>
      </w:r>
      <w:r w:rsidRPr="00D6476F">
        <w:rPr>
          <w:sz w:val="28"/>
        </w:rPr>
        <w:t xml:space="preserve"> said data. It is a </w:t>
      </w:r>
      <w:r w:rsidR="001D6799" w:rsidRPr="00D6476F">
        <w:rPr>
          <w:sz w:val="28"/>
        </w:rPr>
        <w:t>record</w:t>
      </w:r>
      <w:r w:rsidRPr="00D6476F">
        <w:rPr>
          <w:sz w:val="28"/>
        </w:rPr>
        <w:t xml:space="preserve"> based model.</w:t>
      </w:r>
    </w:p>
    <w:p w14:paraId="152F117E" w14:textId="77777777" w:rsidR="00394745" w:rsidRPr="00D6476F" w:rsidRDefault="00394745" w:rsidP="00394745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lastRenderedPageBreak/>
        <w:t xml:space="preserve">Entity-relational: uses entities and relationships. An </w:t>
      </w:r>
      <w:r w:rsidR="001D6799" w:rsidRPr="00D6476F">
        <w:rPr>
          <w:sz w:val="28"/>
        </w:rPr>
        <w:t>entity is an object that</w:t>
      </w:r>
      <w:r w:rsidRPr="00D6476F">
        <w:rPr>
          <w:sz w:val="28"/>
        </w:rPr>
        <w:t xml:space="preserve"> is distinguishable from other objects.</w:t>
      </w:r>
    </w:p>
    <w:p w14:paraId="49BED189" w14:textId="77777777" w:rsidR="00394745" w:rsidRPr="00D6476F" w:rsidRDefault="00394745" w:rsidP="00394745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 xml:space="preserve">Object </w:t>
      </w:r>
      <w:r w:rsidR="001D6799" w:rsidRPr="00D6476F">
        <w:rPr>
          <w:sz w:val="28"/>
        </w:rPr>
        <w:t>based:</w:t>
      </w:r>
      <w:r w:rsidRPr="00D6476F">
        <w:rPr>
          <w:sz w:val="28"/>
        </w:rPr>
        <w:t xml:space="preserve"> E-R plus encapsulation, </w:t>
      </w:r>
      <w:r w:rsidR="001D6799" w:rsidRPr="00D6476F">
        <w:rPr>
          <w:sz w:val="28"/>
        </w:rPr>
        <w:t>methods</w:t>
      </w:r>
      <w:r w:rsidRPr="00D6476F">
        <w:rPr>
          <w:sz w:val="28"/>
        </w:rPr>
        <w:t>, object identity</w:t>
      </w:r>
    </w:p>
    <w:p w14:paraId="3879488A" w14:textId="77777777" w:rsidR="00394745" w:rsidRPr="00D6476F" w:rsidRDefault="00394745" w:rsidP="00394745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 xml:space="preserve">Semi </w:t>
      </w:r>
      <w:r w:rsidR="001D6799" w:rsidRPr="00D6476F">
        <w:rPr>
          <w:sz w:val="28"/>
        </w:rPr>
        <w:t>structured: permits specification of data where individual data items have different set of attributes. Extensible markup language is used to represent this data</w:t>
      </w:r>
    </w:p>
    <w:p w14:paraId="1FE0B2D2" w14:textId="77777777" w:rsidR="00A86784" w:rsidRPr="00D6476F" w:rsidRDefault="00A86784" w:rsidP="001D6799">
      <w:pPr>
        <w:pStyle w:val="ListParagraph"/>
        <w:rPr>
          <w:sz w:val="28"/>
        </w:rPr>
      </w:pPr>
    </w:p>
    <w:p w14:paraId="0A38F038" w14:textId="77777777" w:rsidR="001D6799" w:rsidRPr="00D6476F" w:rsidRDefault="001D6799" w:rsidP="001D6799">
      <w:pPr>
        <w:pStyle w:val="ListParagraph"/>
        <w:rPr>
          <w:sz w:val="28"/>
        </w:rPr>
      </w:pPr>
      <w:r w:rsidRPr="00D6476F">
        <w:rPr>
          <w:sz w:val="28"/>
        </w:rPr>
        <w:t>Database languages</w:t>
      </w:r>
    </w:p>
    <w:p w14:paraId="45644439" w14:textId="43959CE9" w:rsidR="001D6799" w:rsidRPr="00D6476F" w:rsidRDefault="001D6799" w:rsidP="001D6799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 xml:space="preserve">Data definition language </w:t>
      </w:r>
      <w:r w:rsidR="0005723E" w:rsidRPr="00D6476F">
        <w:rPr>
          <w:sz w:val="28"/>
        </w:rPr>
        <w:t xml:space="preserve">to </w:t>
      </w:r>
      <w:r w:rsidRPr="00D6476F">
        <w:rPr>
          <w:sz w:val="28"/>
        </w:rPr>
        <w:t>identify the schema</w:t>
      </w:r>
      <w:r w:rsidR="0005723E" w:rsidRPr="00D6476F">
        <w:rPr>
          <w:sz w:val="28"/>
        </w:rPr>
        <w:t>. It also specifies additional properties of a data.</w:t>
      </w:r>
      <w:r w:rsidR="008B4112" w:rsidRPr="00D6476F">
        <w:rPr>
          <w:sz w:val="28"/>
        </w:rPr>
        <w:t xml:space="preserve"> Has commands </w:t>
      </w:r>
    </w:p>
    <w:p w14:paraId="5DB17F78" w14:textId="06560985" w:rsidR="008B4112" w:rsidRPr="00D6476F" w:rsidRDefault="008B4112" w:rsidP="001D6799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 xml:space="preserve">Create, alter, rename, DROP, COMMENT, </w:t>
      </w:r>
      <w:commentRangeStart w:id="25"/>
      <w:r w:rsidRPr="00D6476F">
        <w:rPr>
          <w:sz w:val="28"/>
        </w:rPr>
        <w:t>TRUNCATE</w:t>
      </w:r>
      <w:commentRangeEnd w:id="25"/>
      <w:r w:rsidRPr="00D6476F">
        <w:rPr>
          <w:rStyle w:val="CommentReference"/>
          <w:sz w:val="28"/>
        </w:rPr>
        <w:commentReference w:id="25"/>
      </w:r>
    </w:p>
    <w:p w14:paraId="329A1B2B" w14:textId="36866873" w:rsidR="001D6799" w:rsidRPr="00D6476F" w:rsidRDefault="001D6799" w:rsidP="001D6799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 xml:space="preserve">Data manipulation language to express </w:t>
      </w:r>
      <w:r w:rsidR="0005723E" w:rsidRPr="00D6476F">
        <w:rPr>
          <w:sz w:val="28"/>
        </w:rPr>
        <w:t>database</w:t>
      </w:r>
      <w:r w:rsidRPr="00D6476F">
        <w:rPr>
          <w:sz w:val="28"/>
        </w:rPr>
        <w:t xml:space="preserve"> </w:t>
      </w:r>
      <w:r w:rsidR="0005723E" w:rsidRPr="00D6476F">
        <w:rPr>
          <w:sz w:val="28"/>
        </w:rPr>
        <w:t>queries</w:t>
      </w:r>
      <w:r w:rsidRPr="00D6476F">
        <w:rPr>
          <w:sz w:val="28"/>
        </w:rPr>
        <w:t xml:space="preserve"> and </w:t>
      </w:r>
      <w:r w:rsidR="0005723E" w:rsidRPr="00D6476F">
        <w:rPr>
          <w:sz w:val="28"/>
        </w:rPr>
        <w:t>updates</w:t>
      </w:r>
      <w:r w:rsidR="008B4112" w:rsidRPr="00D6476F">
        <w:rPr>
          <w:sz w:val="28"/>
        </w:rPr>
        <w:t>. HAS COMMANDS: INSERT, DELETE, SORT, UPDATE</w:t>
      </w:r>
    </w:p>
    <w:p w14:paraId="5D112001" w14:textId="77777777" w:rsidR="001D6799" w:rsidRPr="00D6476F" w:rsidRDefault="001D6799" w:rsidP="0005723E">
      <w:pPr>
        <w:pStyle w:val="ListParagraph"/>
        <w:rPr>
          <w:sz w:val="28"/>
        </w:rPr>
      </w:pPr>
      <w:r w:rsidRPr="00D6476F">
        <w:rPr>
          <w:sz w:val="28"/>
        </w:rPr>
        <w:t xml:space="preserve">Together they </w:t>
      </w:r>
      <w:r w:rsidR="0005723E" w:rsidRPr="00D6476F">
        <w:rPr>
          <w:sz w:val="28"/>
        </w:rPr>
        <w:t>make</w:t>
      </w:r>
      <w:r w:rsidRPr="00D6476F">
        <w:rPr>
          <w:sz w:val="28"/>
        </w:rPr>
        <w:t xml:space="preserve"> up </w:t>
      </w:r>
      <w:r w:rsidR="0005723E" w:rsidRPr="00D6476F">
        <w:rPr>
          <w:sz w:val="28"/>
        </w:rPr>
        <w:t>the</w:t>
      </w:r>
      <w:r w:rsidRPr="00D6476F">
        <w:rPr>
          <w:sz w:val="28"/>
        </w:rPr>
        <w:t xml:space="preserve"> SQL language.</w:t>
      </w:r>
    </w:p>
    <w:p w14:paraId="7505A8F7" w14:textId="77777777" w:rsidR="001D6799" w:rsidRPr="00D6476F" w:rsidRDefault="001D6799" w:rsidP="001D6799">
      <w:pPr>
        <w:pStyle w:val="ListParagraph"/>
        <w:numPr>
          <w:ilvl w:val="0"/>
          <w:numId w:val="3"/>
        </w:numPr>
        <w:rPr>
          <w:sz w:val="28"/>
        </w:rPr>
      </w:pPr>
      <w:r w:rsidRPr="00D6476F">
        <w:rPr>
          <w:sz w:val="28"/>
        </w:rPr>
        <w:t xml:space="preserve">Data manipulation language: enables users to manipulate data in a given mode. Access </w:t>
      </w:r>
      <w:r w:rsidR="0005723E" w:rsidRPr="00D6476F">
        <w:rPr>
          <w:sz w:val="28"/>
        </w:rPr>
        <w:t>types ar</w:t>
      </w:r>
      <w:r w:rsidRPr="00D6476F">
        <w:rPr>
          <w:sz w:val="28"/>
        </w:rPr>
        <w:t>e:</w:t>
      </w:r>
    </w:p>
    <w:p w14:paraId="75300D6E" w14:textId="77777777" w:rsidR="001D6799" w:rsidRPr="00D6476F" w:rsidRDefault="001D6799" w:rsidP="001D6799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 xml:space="preserve">Retrieval, </w:t>
      </w:r>
      <w:r w:rsidR="0005723E" w:rsidRPr="00D6476F">
        <w:rPr>
          <w:sz w:val="28"/>
        </w:rPr>
        <w:t>Insertion</w:t>
      </w:r>
      <w:r w:rsidRPr="00D6476F">
        <w:rPr>
          <w:sz w:val="28"/>
        </w:rPr>
        <w:t>, Deletion, modification</w:t>
      </w:r>
    </w:p>
    <w:p w14:paraId="4F801EFC" w14:textId="77777777" w:rsidR="001D6799" w:rsidRPr="00D6476F" w:rsidRDefault="001D6799" w:rsidP="001D6799">
      <w:pPr>
        <w:pStyle w:val="ListParagraph"/>
        <w:rPr>
          <w:sz w:val="28"/>
        </w:rPr>
      </w:pPr>
      <w:r w:rsidRPr="00D6476F">
        <w:rPr>
          <w:sz w:val="28"/>
        </w:rPr>
        <w:t>Type</w:t>
      </w:r>
      <w:r w:rsidR="0005723E" w:rsidRPr="00D6476F">
        <w:rPr>
          <w:sz w:val="28"/>
        </w:rPr>
        <w:t>s</w:t>
      </w:r>
      <w:r w:rsidRPr="00D6476F">
        <w:rPr>
          <w:sz w:val="28"/>
        </w:rPr>
        <w:t xml:space="preserve"> </w:t>
      </w:r>
      <w:r w:rsidR="0005723E" w:rsidRPr="00D6476F">
        <w:rPr>
          <w:sz w:val="28"/>
        </w:rPr>
        <w:t>of DML are</w:t>
      </w:r>
      <w:r w:rsidRPr="00D6476F">
        <w:rPr>
          <w:sz w:val="28"/>
        </w:rPr>
        <w:t>:</w:t>
      </w:r>
    </w:p>
    <w:p w14:paraId="0131844A" w14:textId="77777777" w:rsidR="001D6799" w:rsidRPr="00D6476F" w:rsidRDefault="001D6799" w:rsidP="001D6799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 xml:space="preserve">Procedural specify what data is needed </w:t>
      </w:r>
      <w:r w:rsidR="0005723E" w:rsidRPr="00D6476F">
        <w:rPr>
          <w:sz w:val="28"/>
        </w:rPr>
        <w:t>and</w:t>
      </w:r>
      <w:r w:rsidRPr="00D6476F">
        <w:rPr>
          <w:sz w:val="28"/>
        </w:rPr>
        <w:t xml:space="preserve"> how to get it</w:t>
      </w:r>
    </w:p>
    <w:p w14:paraId="63ACBD15" w14:textId="77777777" w:rsidR="001D6799" w:rsidRPr="00D6476F" w:rsidRDefault="001D6799" w:rsidP="001D6799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 xml:space="preserve">Declarative </w:t>
      </w:r>
      <w:r w:rsidR="0005723E" w:rsidRPr="00D6476F">
        <w:rPr>
          <w:sz w:val="28"/>
        </w:rPr>
        <w:t>specify what data</w:t>
      </w:r>
      <w:r w:rsidRPr="00D6476F">
        <w:rPr>
          <w:sz w:val="28"/>
        </w:rPr>
        <w:t xml:space="preserve"> is needed without sp</w:t>
      </w:r>
      <w:r w:rsidR="0005723E" w:rsidRPr="00D6476F">
        <w:rPr>
          <w:sz w:val="28"/>
        </w:rPr>
        <w:t>ecifying how to get the data. Also</w:t>
      </w:r>
      <w:r w:rsidRPr="00D6476F">
        <w:rPr>
          <w:sz w:val="28"/>
        </w:rPr>
        <w:t xml:space="preserve"> called nonprocedural</w:t>
      </w:r>
      <w:r w:rsidR="0005723E" w:rsidRPr="00D6476F">
        <w:rPr>
          <w:sz w:val="28"/>
        </w:rPr>
        <w:t>.</w:t>
      </w:r>
    </w:p>
    <w:p w14:paraId="74DEC34A" w14:textId="77777777" w:rsidR="0005723E" w:rsidRPr="00D6476F" w:rsidRDefault="0005723E" w:rsidP="0005723E">
      <w:pPr>
        <w:rPr>
          <w:sz w:val="28"/>
        </w:rPr>
      </w:pPr>
      <w:r w:rsidRPr="00D6476F">
        <w:rPr>
          <w:sz w:val="28"/>
        </w:rPr>
        <w:t>Query is a statement that request the retrieval of information. The DML portion for information retrieval is query language.</w:t>
      </w:r>
    </w:p>
    <w:p w14:paraId="20F6F26F" w14:textId="57026BEA" w:rsidR="0005723E" w:rsidRPr="00D6476F" w:rsidRDefault="0005723E" w:rsidP="0005723E">
      <w:pPr>
        <w:pStyle w:val="ListParagraph"/>
        <w:numPr>
          <w:ilvl w:val="0"/>
          <w:numId w:val="3"/>
        </w:numPr>
        <w:rPr>
          <w:sz w:val="28"/>
        </w:rPr>
      </w:pPr>
      <w:r w:rsidRPr="00D6476F">
        <w:rPr>
          <w:sz w:val="28"/>
        </w:rPr>
        <w:t xml:space="preserve">Data definition </w:t>
      </w:r>
      <w:r w:rsidR="00D07446" w:rsidRPr="00D6476F">
        <w:rPr>
          <w:sz w:val="28"/>
        </w:rPr>
        <w:t>language</w:t>
      </w:r>
      <w:r w:rsidRPr="00D6476F">
        <w:rPr>
          <w:sz w:val="28"/>
        </w:rPr>
        <w:t>:</w:t>
      </w:r>
      <w:r w:rsidR="00D07446" w:rsidRPr="00D6476F">
        <w:rPr>
          <w:sz w:val="28"/>
        </w:rPr>
        <w:t xml:space="preserve"> specify the storage structure</w:t>
      </w:r>
      <w:r w:rsidRPr="00D6476F">
        <w:rPr>
          <w:sz w:val="28"/>
        </w:rPr>
        <w:t xml:space="preserve"> </w:t>
      </w:r>
      <w:r w:rsidR="00D07446" w:rsidRPr="00D6476F">
        <w:rPr>
          <w:sz w:val="28"/>
        </w:rPr>
        <w:t>and access</w:t>
      </w:r>
      <w:r w:rsidR="008B4112" w:rsidRPr="00D6476F">
        <w:rPr>
          <w:sz w:val="28"/>
        </w:rPr>
        <w:t xml:space="preserve"> method.</w:t>
      </w:r>
      <w:r w:rsidR="00F67131" w:rsidRPr="00D6476F">
        <w:rPr>
          <w:sz w:val="28"/>
        </w:rPr>
        <w:t xml:space="preserve"> use</w:t>
      </w:r>
      <w:r w:rsidR="008B4112" w:rsidRPr="00D6476F">
        <w:rPr>
          <w:sz w:val="28"/>
        </w:rPr>
        <w:t xml:space="preserve"> </w:t>
      </w:r>
      <w:r w:rsidRPr="00D6476F">
        <w:rPr>
          <w:sz w:val="28"/>
        </w:rPr>
        <w:t>data storage and definition language</w:t>
      </w:r>
      <w:r w:rsidR="00D07446" w:rsidRPr="00D6476F">
        <w:rPr>
          <w:sz w:val="28"/>
        </w:rPr>
        <w:t xml:space="preserve"> </w:t>
      </w:r>
      <w:r w:rsidR="008B4112" w:rsidRPr="00D6476F">
        <w:rPr>
          <w:sz w:val="28"/>
        </w:rPr>
        <w:t>where</w:t>
      </w:r>
      <w:r w:rsidR="00D07446" w:rsidRPr="00D6476F">
        <w:rPr>
          <w:sz w:val="28"/>
        </w:rPr>
        <w:t xml:space="preserve"> the data values satisfy certain consistency constraints.</w:t>
      </w:r>
    </w:p>
    <w:p w14:paraId="0F09C1DE" w14:textId="5479EC59" w:rsidR="008B4112" w:rsidRPr="00D6476F" w:rsidRDefault="008B4112" w:rsidP="0005723E">
      <w:pPr>
        <w:pStyle w:val="ListParagraph"/>
        <w:numPr>
          <w:ilvl w:val="0"/>
          <w:numId w:val="3"/>
        </w:numPr>
        <w:rPr>
          <w:sz w:val="28"/>
        </w:rPr>
      </w:pPr>
      <w:r w:rsidRPr="00D6476F">
        <w:rPr>
          <w:sz w:val="28"/>
        </w:rPr>
        <w:t>DATA CONTROL LANGUAGE: GRANT, REVOKE, DENY</w:t>
      </w:r>
    </w:p>
    <w:p w14:paraId="646D04D2" w14:textId="7241C8BF" w:rsidR="008B4112" w:rsidRPr="00D6476F" w:rsidRDefault="008B4112" w:rsidP="0005723E">
      <w:pPr>
        <w:pStyle w:val="ListParagraph"/>
        <w:numPr>
          <w:ilvl w:val="0"/>
          <w:numId w:val="3"/>
        </w:numPr>
        <w:rPr>
          <w:sz w:val="28"/>
        </w:rPr>
      </w:pPr>
      <w:r w:rsidRPr="00D6476F">
        <w:rPr>
          <w:sz w:val="28"/>
        </w:rPr>
        <w:t xml:space="preserve">TRANSACTION CONTROL LANGUAGE: MANAGES CHANGES MADE BY </w:t>
      </w:r>
      <w:commentRangeStart w:id="26"/>
      <w:r w:rsidRPr="00D6476F">
        <w:rPr>
          <w:sz w:val="28"/>
        </w:rPr>
        <w:t>DML</w:t>
      </w:r>
      <w:commentRangeEnd w:id="26"/>
      <w:r w:rsidRPr="00D6476F">
        <w:rPr>
          <w:rStyle w:val="CommentReference"/>
          <w:sz w:val="28"/>
        </w:rPr>
        <w:commentReference w:id="26"/>
      </w:r>
      <w:r w:rsidRPr="00D6476F">
        <w:rPr>
          <w:sz w:val="28"/>
        </w:rPr>
        <w:t xml:space="preserve"> STATEMENTS</w:t>
      </w:r>
      <w:r w:rsidR="00F67131" w:rsidRPr="00D6476F">
        <w:rPr>
          <w:sz w:val="28"/>
        </w:rPr>
        <w:t xml:space="preserve">. Commands are: commit, save </w:t>
      </w:r>
      <w:commentRangeStart w:id="27"/>
      <w:r w:rsidR="00F67131" w:rsidRPr="00D6476F">
        <w:rPr>
          <w:sz w:val="28"/>
        </w:rPr>
        <w:t>point</w:t>
      </w:r>
      <w:commentRangeEnd w:id="27"/>
      <w:r w:rsidR="00F67131" w:rsidRPr="00D6476F">
        <w:rPr>
          <w:rStyle w:val="CommentReference"/>
          <w:sz w:val="28"/>
        </w:rPr>
        <w:commentReference w:id="27"/>
      </w:r>
      <w:r w:rsidR="00F67131" w:rsidRPr="00D6476F">
        <w:rPr>
          <w:sz w:val="28"/>
        </w:rPr>
        <w:t>, rollback, set transaction.</w:t>
      </w:r>
    </w:p>
    <w:p w14:paraId="3CBF4C3D" w14:textId="77777777" w:rsidR="00D07446" w:rsidRPr="00D6476F" w:rsidRDefault="00D07446" w:rsidP="00D07446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>Domain constraints: a domain of values to every attribute(field), each value in a field must correspond to its data type.</w:t>
      </w:r>
    </w:p>
    <w:p w14:paraId="11DC97AE" w14:textId="77777777" w:rsidR="00D07446" w:rsidRPr="00D6476F" w:rsidRDefault="00D07446" w:rsidP="00D07446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>Referential integrity: a value in a relation also appears as a value in another relation set.</w:t>
      </w:r>
    </w:p>
    <w:p w14:paraId="56B3A7AE" w14:textId="30E066B0" w:rsidR="00D07446" w:rsidRPr="00D6476F" w:rsidRDefault="00D07446" w:rsidP="00D07446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lastRenderedPageBreak/>
        <w:t>Assertion</w:t>
      </w:r>
      <w:r w:rsidR="00D21EFD" w:rsidRPr="00D6476F">
        <w:rPr>
          <w:sz w:val="28"/>
        </w:rPr>
        <w:t xml:space="preserve">: </w:t>
      </w:r>
      <w:r w:rsidRPr="00D6476F">
        <w:rPr>
          <w:sz w:val="28"/>
        </w:rPr>
        <w:t>condition</w:t>
      </w:r>
      <w:r w:rsidR="00D21EFD" w:rsidRPr="00D6476F">
        <w:rPr>
          <w:sz w:val="28"/>
        </w:rPr>
        <w:t>s</w:t>
      </w:r>
      <w:r w:rsidRPr="00D6476F">
        <w:rPr>
          <w:sz w:val="28"/>
        </w:rPr>
        <w:t xml:space="preserve"> the database must always satisfy. As long as assertions are not violated, modifications can be made.</w:t>
      </w:r>
    </w:p>
    <w:p w14:paraId="4534A443" w14:textId="77777777" w:rsidR="00D07446" w:rsidRPr="00D6476F" w:rsidRDefault="00D07446" w:rsidP="00D07446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 xml:space="preserve">Authorization: read, insert, </w:t>
      </w:r>
      <w:r w:rsidR="003C45A0" w:rsidRPr="00D6476F">
        <w:rPr>
          <w:sz w:val="28"/>
        </w:rPr>
        <w:t>update, delete</w:t>
      </w:r>
      <w:r w:rsidRPr="00D6476F">
        <w:rPr>
          <w:sz w:val="28"/>
        </w:rPr>
        <w:t xml:space="preserve">. In an all or some variation </w:t>
      </w:r>
    </w:p>
    <w:p w14:paraId="0F8E8751" w14:textId="77777777" w:rsidR="003C45A0" w:rsidRPr="00D6476F" w:rsidRDefault="003C45A0" w:rsidP="003C45A0">
      <w:pPr>
        <w:pStyle w:val="ListParagraph"/>
        <w:rPr>
          <w:sz w:val="28"/>
        </w:rPr>
      </w:pPr>
    </w:p>
    <w:p w14:paraId="69E9F442" w14:textId="77777777" w:rsidR="00D07446" w:rsidRPr="00D6476F" w:rsidRDefault="00D07446" w:rsidP="003C45A0">
      <w:pPr>
        <w:pStyle w:val="ListParagraph"/>
        <w:rPr>
          <w:sz w:val="28"/>
        </w:rPr>
      </w:pPr>
      <w:r w:rsidRPr="00D6476F">
        <w:rPr>
          <w:sz w:val="28"/>
        </w:rPr>
        <w:t xml:space="preserve">Output is stored in data dictionary which has data about data. It is only accessible by the </w:t>
      </w:r>
      <w:r w:rsidR="003C45A0" w:rsidRPr="00D6476F">
        <w:rPr>
          <w:sz w:val="28"/>
        </w:rPr>
        <w:t>database</w:t>
      </w:r>
      <w:r w:rsidRPr="00D6476F">
        <w:rPr>
          <w:sz w:val="28"/>
        </w:rPr>
        <w:t xml:space="preserve"> itself.</w:t>
      </w:r>
    </w:p>
    <w:p w14:paraId="4F4C6CE8" w14:textId="77777777" w:rsidR="00D07446" w:rsidRPr="00D6476F" w:rsidRDefault="003C45A0" w:rsidP="003C45A0">
      <w:pPr>
        <w:pStyle w:val="ListParagraph"/>
        <w:rPr>
          <w:sz w:val="28"/>
        </w:rPr>
      </w:pPr>
      <w:r w:rsidRPr="00D6476F">
        <w:rPr>
          <w:sz w:val="28"/>
        </w:rPr>
        <w:t>Types of data dictionary</w:t>
      </w:r>
    </w:p>
    <w:p w14:paraId="41FACD75" w14:textId="77777777" w:rsidR="003C45A0" w:rsidRPr="00D6476F" w:rsidRDefault="003C45A0" w:rsidP="003C45A0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>Integrated: included with the dbms, limited metadata to the DBMS</w:t>
      </w:r>
    </w:p>
    <w:p w14:paraId="4DA8DECA" w14:textId="77777777" w:rsidR="003C45A0" w:rsidRPr="00D6476F" w:rsidRDefault="003C45A0" w:rsidP="003C45A0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>Stand-alone: not inbuilt in the dictionary, is more flexible.</w:t>
      </w:r>
    </w:p>
    <w:p w14:paraId="6277CAB1" w14:textId="77777777" w:rsidR="003C45A0" w:rsidRPr="00D6476F" w:rsidRDefault="00BD3484" w:rsidP="003C45A0">
      <w:pPr>
        <w:rPr>
          <w:sz w:val="28"/>
        </w:rPr>
      </w:pPr>
      <w:r w:rsidRPr="00D6476F">
        <w:rPr>
          <w:sz w:val="28"/>
        </w:rPr>
        <w:t>Personalities</w:t>
      </w:r>
      <w:r w:rsidR="003C45A0" w:rsidRPr="00D6476F">
        <w:rPr>
          <w:sz w:val="28"/>
        </w:rPr>
        <w:t xml:space="preserve"> of Data </w:t>
      </w:r>
      <w:r w:rsidRPr="00D6476F">
        <w:rPr>
          <w:sz w:val="28"/>
        </w:rPr>
        <w:t>dictionaries</w:t>
      </w:r>
    </w:p>
    <w:p w14:paraId="28A7C3F1" w14:textId="77777777" w:rsidR="003C45A0" w:rsidRPr="00D6476F" w:rsidRDefault="00BD3484" w:rsidP="003C45A0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>Active: automatically</w:t>
      </w:r>
      <w:r w:rsidR="003C45A0" w:rsidRPr="00D6476F">
        <w:rPr>
          <w:sz w:val="28"/>
        </w:rPr>
        <w:t xml:space="preserve"> updated</w:t>
      </w:r>
    </w:p>
    <w:p w14:paraId="4714ADA5" w14:textId="30F7AF86" w:rsidR="003C45A0" w:rsidRPr="00D6476F" w:rsidRDefault="008B4112" w:rsidP="003C45A0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 xml:space="preserve">Passive: </w:t>
      </w:r>
      <w:r w:rsidR="003C45A0" w:rsidRPr="00D6476F">
        <w:rPr>
          <w:sz w:val="28"/>
        </w:rPr>
        <w:t xml:space="preserve">Not updated automatically </w:t>
      </w:r>
      <w:r w:rsidR="00BD3484" w:rsidRPr="00D6476F">
        <w:rPr>
          <w:sz w:val="28"/>
        </w:rPr>
        <w:t>and</w:t>
      </w:r>
      <w:r w:rsidR="003C45A0" w:rsidRPr="00D6476F">
        <w:rPr>
          <w:sz w:val="28"/>
        </w:rPr>
        <w:t xml:space="preserve"> usually </w:t>
      </w:r>
      <w:r w:rsidR="00BD3484" w:rsidRPr="00D6476F">
        <w:rPr>
          <w:sz w:val="28"/>
        </w:rPr>
        <w:t>requires</w:t>
      </w:r>
      <w:r w:rsidR="003C45A0" w:rsidRPr="00D6476F">
        <w:rPr>
          <w:sz w:val="28"/>
        </w:rPr>
        <w:t xml:space="preserve"> a batch process to run.</w:t>
      </w:r>
    </w:p>
    <w:p w14:paraId="7F567C83" w14:textId="77777777" w:rsidR="00BD3484" w:rsidRPr="00D6476F" w:rsidRDefault="00BD3484" w:rsidP="00BD3484">
      <w:pPr>
        <w:rPr>
          <w:sz w:val="28"/>
        </w:rPr>
      </w:pPr>
      <w:r w:rsidRPr="00D6476F">
        <w:rPr>
          <w:sz w:val="28"/>
        </w:rPr>
        <w:t>Database users and interface –Types</w:t>
      </w:r>
    </w:p>
    <w:p w14:paraId="33F3AB2C" w14:textId="77777777" w:rsidR="00BD3484" w:rsidRPr="00D6476F" w:rsidRDefault="00BD3484" w:rsidP="00BD3484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>Naïve end users: users who interact with the system by invoking programs.</w:t>
      </w:r>
    </w:p>
    <w:p w14:paraId="25FA7AF2" w14:textId="77777777" w:rsidR="00BB18C1" w:rsidRPr="00D6476F" w:rsidRDefault="00BD3484" w:rsidP="00BB18C1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 xml:space="preserve">Application programmers: write apps. </w:t>
      </w:r>
      <w:commentRangeStart w:id="28"/>
      <w:r w:rsidRPr="00D6476F">
        <w:rPr>
          <w:sz w:val="28"/>
        </w:rPr>
        <w:t>Rapid</w:t>
      </w:r>
      <w:commentRangeEnd w:id="28"/>
      <w:r w:rsidRPr="00D6476F">
        <w:rPr>
          <w:rStyle w:val="CommentReference"/>
          <w:sz w:val="28"/>
        </w:rPr>
        <w:commentReference w:id="28"/>
      </w:r>
      <w:r w:rsidRPr="00D6476F">
        <w:rPr>
          <w:sz w:val="28"/>
        </w:rPr>
        <w:t xml:space="preserve"> app dev </w:t>
      </w:r>
      <w:commentRangeStart w:id="29"/>
      <w:r w:rsidRPr="00D6476F">
        <w:rPr>
          <w:sz w:val="28"/>
        </w:rPr>
        <w:t>tools</w:t>
      </w:r>
      <w:commentRangeEnd w:id="29"/>
      <w:r w:rsidRPr="00D6476F">
        <w:rPr>
          <w:rStyle w:val="CommentReference"/>
          <w:sz w:val="28"/>
        </w:rPr>
        <w:commentReference w:id="29"/>
      </w:r>
      <w:r w:rsidRPr="00D6476F">
        <w:rPr>
          <w:sz w:val="28"/>
        </w:rPr>
        <w:t xml:space="preserve"> are tools that allow a programmer to construct forms and reports without a program.</w:t>
      </w:r>
    </w:p>
    <w:p w14:paraId="154B6617" w14:textId="77777777" w:rsidR="00BD3484" w:rsidRPr="00D6476F" w:rsidRDefault="00BD3484" w:rsidP="00BB18C1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 xml:space="preserve">Sophisticated users: interact with the system without writing programs. They create query requests and send it to the query processor which breaks down statements into instructions understood by the storage manager. </w:t>
      </w:r>
      <w:r w:rsidR="00257535" w:rsidRPr="00D6476F">
        <w:rPr>
          <w:sz w:val="28"/>
        </w:rPr>
        <w:t xml:space="preserve">They perform tasks such as </w:t>
      </w:r>
    </w:p>
    <w:p w14:paraId="08984179" w14:textId="77777777" w:rsidR="00257535" w:rsidRPr="00D6476F" w:rsidRDefault="00257535" w:rsidP="00257535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 xml:space="preserve">Online analysis processing: views summary of data in different ways. </w:t>
      </w:r>
    </w:p>
    <w:p w14:paraId="54146C83" w14:textId="77777777" w:rsidR="00257535" w:rsidRPr="00D6476F" w:rsidRDefault="00257535" w:rsidP="00257535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>Data mining: allows them to find certain patter in data</w:t>
      </w:r>
    </w:p>
    <w:p w14:paraId="2E93C837" w14:textId="77777777" w:rsidR="00257535" w:rsidRPr="00D6476F" w:rsidRDefault="00257535" w:rsidP="00257535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>Specialized users write specialized database apps that do not fit into traditional data processing frameworks</w:t>
      </w:r>
    </w:p>
    <w:p w14:paraId="7674ABA9" w14:textId="77777777" w:rsidR="00257535" w:rsidRPr="00D6476F" w:rsidRDefault="00257535" w:rsidP="00257535">
      <w:pPr>
        <w:rPr>
          <w:sz w:val="28"/>
        </w:rPr>
      </w:pPr>
      <w:r w:rsidRPr="00D6476F">
        <w:rPr>
          <w:sz w:val="28"/>
        </w:rPr>
        <w:t xml:space="preserve">Database architecture: </w:t>
      </w:r>
      <w:r w:rsidR="00D65EAA" w:rsidRPr="00D6476F">
        <w:rPr>
          <w:sz w:val="28"/>
        </w:rPr>
        <w:t>influenced by the underlying computer system. The functional component is divided into.</w:t>
      </w:r>
    </w:p>
    <w:p w14:paraId="14A3CADA" w14:textId="77777777" w:rsidR="00E57936" w:rsidRPr="00D6476F" w:rsidRDefault="00D65EAA" w:rsidP="00D65EAA">
      <w:pPr>
        <w:pStyle w:val="ListParagraph"/>
        <w:numPr>
          <w:ilvl w:val="0"/>
          <w:numId w:val="4"/>
        </w:numPr>
        <w:rPr>
          <w:sz w:val="28"/>
        </w:rPr>
      </w:pPr>
      <w:r w:rsidRPr="00D6476F">
        <w:rPr>
          <w:sz w:val="28"/>
        </w:rPr>
        <w:t>Storage manager.</w:t>
      </w:r>
    </w:p>
    <w:p w14:paraId="74EA6FBF" w14:textId="6AA9CD8E" w:rsidR="00D65EAA" w:rsidRPr="00D6476F" w:rsidRDefault="00D65EAA" w:rsidP="00D65EAA">
      <w:pPr>
        <w:pStyle w:val="ListParagraph"/>
        <w:numPr>
          <w:ilvl w:val="0"/>
          <w:numId w:val="4"/>
        </w:numPr>
        <w:rPr>
          <w:sz w:val="28"/>
        </w:rPr>
      </w:pPr>
      <w:r w:rsidRPr="00D6476F">
        <w:rPr>
          <w:sz w:val="28"/>
        </w:rPr>
        <w:t>Query inquiry processor</w:t>
      </w:r>
    </w:p>
    <w:p w14:paraId="60CDEE3E" w14:textId="77777777" w:rsidR="00D65EAA" w:rsidRPr="00D6476F" w:rsidRDefault="00D65EAA" w:rsidP="00D65EAA">
      <w:pPr>
        <w:rPr>
          <w:sz w:val="28"/>
        </w:rPr>
      </w:pPr>
      <w:r w:rsidRPr="00D6476F">
        <w:rPr>
          <w:sz w:val="28"/>
        </w:rPr>
        <w:t xml:space="preserve">2-tier apps are partitioned into 2 parts: uses query languages extensively </w:t>
      </w:r>
    </w:p>
    <w:p w14:paraId="5739A41A" w14:textId="77777777" w:rsidR="00D65EAA" w:rsidRPr="00D6476F" w:rsidRDefault="00D65EAA" w:rsidP="00D65EAA">
      <w:pPr>
        <w:rPr>
          <w:sz w:val="28"/>
        </w:rPr>
      </w:pPr>
      <w:r w:rsidRPr="00D6476F">
        <w:rPr>
          <w:sz w:val="28"/>
        </w:rPr>
        <w:lastRenderedPageBreak/>
        <w:t>3-tier apps act as a front end and doesn’t call any direct database call. They are more appropriate for large apps.</w:t>
      </w:r>
    </w:p>
    <w:p w14:paraId="595962A5" w14:textId="77777777" w:rsidR="00FC3191" w:rsidRPr="00D6476F" w:rsidRDefault="00FC3191" w:rsidP="00D65EAA">
      <w:pPr>
        <w:rPr>
          <w:sz w:val="28"/>
        </w:rPr>
      </w:pPr>
      <w:r w:rsidRPr="00D6476F">
        <w:rPr>
          <w:sz w:val="28"/>
        </w:rPr>
        <w:t xml:space="preserve">Query processor: </w:t>
      </w:r>
    </w:p>
    <w:p w14:paraId="552A2EAE" w14:textId="77777777" w:rsidR="00FC3191" w:rsidRPr="00D6476F" w:rsidRDefault="00FC3191" w:rsidP="00FC3191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>DDL interpreter: interprets DDL statement and records them in data dictionary</w:t>
      </w:r>
    </w:p>
    <w:p w14:paraId="4E4DA1C7" w14:textId="77777777" w:rsidR="00FC3191" w:rsidRPr="00D6476F" w:rsidRDefault="00FC3191" w:rsidP="00FC3191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>DMl Compiler:  translates query language into an evaluation plan consisting of low level instructions the query evaluation engine understands</w:t>
      </w:r>
    </w:p>
    <w:p w14:paraId="13441D99" w14:textId="77777777" w:rsidR="00FC3191" w:rsidRPr="00D6476F" w:rsidRDefault="00FC3191" w:rsidP="00FC3191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>Query optimization: picking the lowest cost</w:t>
      </w:r>
    </w:p>
    <w:p w14:paraId="373022F1" w14:textId="04BCD1D5" w:rsidR="00FC3191" w:rsidRPr="00D6476F" w:rsidRDefault="00FC3191" w:rsidP="00FC3191">
      <w:pPr>
        <w:pStyle w:val="ListParagraph"/>
        <w:numPr>
          <w:ilvl w:val="0"/>
          <w:numId w:val="1"/>
        </w:numPr>
        <w:rPr>
          <w:sz w:val="28"/>
        </w:rPr>
      </w:pPr>
      <w:r w:rsidRPr="00D6476F">
        <w:rPr>
          <w:sz w:val="28"/>
        </w:rPr>
        <w:t>Query evaluation engine executes low-level instructions from the DML compiler</w:t>
      </w:r>
    </w:p>
    <w:p w14:paraId="5ACA8110" w14:textId="77777777" w:rsidR="00683C1E" w:rsidRPr="00D6476F" w:rsidRDefault="00683C1E" w:rsidP="00683C1E">
      <w:pPr>
        <w:rPr>
          <w:sz w:val="28"/>
        </w:rPr>
      </w:pPr>
    </w:p>
    <w:p w14:paraId="4CB93F68" w14:textId="69C19B4D" w:rsidR="00FC3191" w:rsidRPr="00D6476F" w:rsidRDefault="00FC3191" w:rsidP="00683C1E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 xml:space="preserve">Storage manager: provides an interface between the low level data and the application programs and queries submitted to the </w:t>
      </w:r>
      <w:r w:rsidR="00683C1E" w:rsidRPr="00D6476F">
        <w:rPr>
          <w:sz w:val="28"/>
        </w:rPr>
        <w:t>system (it</w:t>
      </w:r>
      <w:r w:rsidRPr="00D6476F">
        <w:rPr>
          <w:sz w:val="28"/>
        </w:rPr>
        <w:t xml:space="preserve"> is responsible for the interaction with the file manager</w:t>
      </w:r>
      <w:r w:rsidR="00683C1E" w:rsidRPr="00D6476F">
        <w:rPr>
          <w:sz w:val="28"/>
        </w:rPr>
        <w:t>). Its components are:</w:t>
      </w:r>
    </w:p>
    <w:p w14:paraId="436FB9A1" w14:textId="4CB955E8" w:rsidR="00683C1E" w:rsidRPr="00D6476F" w:rsidRDefault="00683C1E" w:rsidP="00683C1E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 xml:space="preserve">Authorization and </w:t>
      </w:r>
      <w:r w:rsidR="00E57936" w:rsidRPr="00D6476F">
        <w:rPr>
          <w:sz w:val="28"/>
        </w:rPr>
        <w:t>integrity</w:t>
      </w:r>
      <w:r w:rsidRPr="00D6476F">
        <w:rPr>
          <w:sz w:val="28"/>
        </w:rPr>
        <w:t xml:space="preserve"> manager: tests the satisfaction of integrity </w:t>
      </w:r>
      <w:r w:rsidR="00E57936" w:rsidRPr="00D6476F">
        <w:rPr>
          <w:sz w:val="28"/>
        </w:rPr>
        <w:t>constraints</w:t>
      </w:r>
      <w:r w:rsidRPr="00D6476F">
        <w:rPr>
          <w:sz w:val="28"/>
        </w:rPr>
        <w:t xml:space="preserve"> and </w:t>
      </w:r>
      <w:r w:rsidR="00E57936" w:rsidRPr="00D6476F">
        <w:rPr>
          <w:sz w:val="28"/>
        </w:rPr>
        <w:t>check</w:t>
      </w:r>
      <w:r w:rsidRPr="00D6476F">
        <w:rPr>
          <w:sz w:val="28"/>
        </w:rPr>
        <w:t xml:space="preserve"> authority if users to data</w:t>
      </w:r>
    </w:p>
    <w:p w14:paraId="28DD5331" w14:textId="0684B570" w:rsidR="00683C1E" w:rsidRPr="00D6476F" w:rsidRDefault="00683C1E" w:rsidP="00683C1E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 xml:space="preserve">Transaction </w:t>
      </w:r>
      <w:r w:rsidR="00E57936" w:rsidRPr="00D6476F">
        <w:rPr>
          <w:sz w:val="28"/>
        </w:rPr>
        <w:t>manager</w:t>
      </w:r>
      <w:r w:rsidRPr="00D6476F">
        <w:rPr>
          <w:sz w:val="28"/>
        </w:rPr>
        <w:t xml:space="preserve">: ensure the database </w:t>
      </w:r>
      <w:r w:rsidR="00E57936" w:rsidRPr="00D6476F">
        <w:rPr>
          <w:sz w:val="28"/>
        </w:rPr>
        <w:t>remains consistent</w:t>
      </w:r>
      <w:r w:rsidRPr="00D6476F">
        <w:rPr>
          <w:sz w:val="28"/>
        </w:rPr>
        <w:t xml:space="preserve"> despite failures</w:t>
      </w:r>
    </w:p>
    <w:p w14:paraId="0A93528C" w14:textId="53259962" w:rsidR="00683C1E" w:rsidRPr="00D6476F" w:rsidRDefault="00683C1E" w:rsidP="00683C1E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 xml:space="preserve">File </w:t>
      </w:r>
      <w:r w:rsidR="00E57936" w:rsidRPr="00D6476F">
        <w:rPr>
          <w:sz w:val="28"/>
        </w:rPr>
        <w:t>manager</w:t>
      </w:r>
      <w:r w:rsidRPr="00D6476F">
        <w:rPr>
          <w:sz w:val="28"/>
        </w:rPr>
        <w:t xml:space="preserve">: manages </w:t>
      </w:r>
      <w:r w:rsidR="00E57936" w:rsidRPr="00D6476F">
        <w:rPr>
          <w:sz w:val="28"/>
        </w:rPr>
        <w:t>space</w:t>
      </w:r>
      <w:r w:rsidRPr="00D6476F">
        <w:rPr>
          <w:sz w:val="28"/>
        </w:rPr>
        <w:t xml:space="preserve"> allocation and </w:t>
      </w:r>
      <w:r w:rsidR="00E57936" w:rsidRPr="00D6476F">
        <w:rPr>
          <w:sz w:val="28"/>
        </w:rPr>
        <w:t>d</w:t>
      </w:r>
      <w:r w:rsidRPr="00D6476F">
        <w:rPr>
          <w:sz w:val="28"/>
        </w:rPr>
        <w:t>ata structure</w:t>
      </w:r>
      <w:r w:rsidR="00E57936" w:rsidRPr="00D6476F">
        <w:rPr>
          <w:sz w:val="28"/>
        </w:rPr>
        <w:t xml:space="preserve"> </w:t>
      </w:r>
      <w:r w:rsidRPr="00D6476F">
        <w:rPr>
          <w:sz w:val="28"/>
        </w:rPr>
        <w:t>in the disk</w:t>
      </w:r>
    </w:p>
    <w:p w14:paraId="754731AB" w14:textId="3E8988B8" w:rsidR="00E57936" w:rsidRPr="00D6476F" w:rsidRDefault="00E57936" w:rsidP="00683C1E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>Buffer manager: fetches data from disk to memory handles data sizes larger than the memory.</w:t>
      </w:r>
    </w:p>
    <w:p w14:paraId="0EA2609C" w14:textId="39486F78" w:rsidR="00E57936" w:rsidRPr="00D6476F" w:rsidRDefault="00E57936" w:rsidP="00E57936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 xml:space="preserve"> Transaction manager: a transaction is a collection of operations that performs a single logical function in a database application and each transaction should have atomicity and consistency.</w:t>
      </w:r>
    </w:p>
    <w:p w14:paraId="2AE91A20" w14:textId="383376A3" w:rsidR="00E57936" w:rsidRPr="00D6476F" w:rsidRDefault="00E57936" w:rsidP="00E57936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 xml:space="preserve">Conceptual </w:t>
      </w:r>
      <w:r w:rsidR="000A42A6" w:rsidRPr="00D6476F">
        <w:rPr>
          <w:sz w:val="28"/>
        </w:rPr>
        <w:t>database</w:t>
      </w:r>
      <w:r w:rsidRPr="00D6476F">
        <w:rPr>
          <w:sz w:val="28"/>
        </w:rPr>
        <w:t xml:space="preserve"> design: </w:t>
      </w:r>
      <w:r w:rsidR="000A42A6" w:rsidRPr="00D6476F">
        <w:rPr>
          <w:sz w:val="28"/>
        </w:rPr>
        <w:t>database</w:t>
      </w:r>
      <w:r w:rsidRPr="00D6476F">
        <w:rPr>
          <w:sz w:val="28"/>
        </w:rPr>
        <w:t xml:space="preserve"> design techniques</w:t>
      </w:r>
    </w:p>
    <w:p w14:paraId="03AF78B8" w14:textId="4EE19CEE" w:rsidR="00E57936" w:rsidRPr="00D6476F" w:rsidRDefault="00E57936" w:rsidP="00E57936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>ER modeling (Top down approach)</w:t>
      </w:r>
    </w:p>
    <w:p w14:paraId="404E2AD5" w14:textId="5A904E8F" w:rsidR="00E57936" w:rsidRPr="00D6476F" w:rsidRDefault="00E57936" w:rsidP="00E57936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>Normalization (bottom top approach)</w:t>
      </w:r>
    </w:p>
    <w:p w14:paraId="2C20E7CF" w14:textId="7AEFED32" w:rsidR="00E57936" w:rsidRPr="00D6476F" w:rsidRDefault="00E57936" w:rsidP="00E57936">
      <w:pPr>
        <w:pStyle w:val="ListParagraph"/>
        <w:numPr>
          <w:ilvl w:val="0"/>
          <w:numId w:val="6"/>
        </w:numPr>
        <w:rPr>
          <w:sz w:val="28"/>
        </w:rPr>
      </w:pPr>
      <w:r w:rsidRPr="00D6476F">
        <w:rPr>
          <w:sz w:val="28"/>
        </w:rPr>
        <w:t xml:space="preserve">ER </w:t>
      </w:r>
      <w:r w:rsidR="000A42A6" w:rsidRPr="00D6476F">
        <w:rPr>
          <w:sz w:val="28"/>
        </w:rPr>
        <w:t>modeling:</w:t>
      </w:r>
      <w:r w:rsidRPr="00D6476F">
        <w:rPr>
          <w:sz w:val="28"/>
        </w:rPr>
        <w:t xml:space="preserve"> a graphical technique </w:t>
      </w:r>
      <w:r w:rsidR="000A42A6" w:rsidRPr="00D6476F">
        <w:rPr>
          <w:sz w:val="28"/>
        </w:rPr>
        <w:t>for understanding</w:t>
      </w:r>
      <w:r w:rsidRPr="00D6476F">
        <w:rPr>
          <w:sz w:val="28"/>
        </w:rPr>
        <w:t xml:space="preserve"> and organizing </w:t>
      </w:r>
      <w:r w:rsidR="000A42A6" w:rsidRPr="00D6476F">
        <w:rPr>
          <w:sz w:val="28"/>
        </w:rPr>
        <w:t>independent</w:t>
      </w:r>
      <w:r w:rsidRPr="00D6476F">
        <w:rPr>
          <w:sz w:val="28"/>
        </w:rPr>
        <w:t xml:space="preserve"> data. </w:t>
      </w:r>
    </w:p>
    <w:p w14:paraId="6D22AFB2" w14:textId="0B5EC6C0" w:rsidR="00E57936" w:rsidRPr="00D6476F" w:rsidRDefault="00E57936" w:rsidP="00E57936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ENTITY: any independent existence that collects data.</w:t>
      </w:r>
    </w:p>
    <w:p w14:paraId="4DFB6C78" w14:textId="45BD1286" w:rsidR="00E57936" w:rsidRPr="00D6476F" w:rsidRDefault="00E57936" w:rsidP="00E57936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 xml:space="preserve">Entity instance: a particular member of an entity </w:t>
      </w:r>
      <w:r w:rsidR="000A42A6" w:rsidRPr="00D6476F">
        <w:rPr>
          <w:sz w:val="28"/>
        </w:rPr>
        <w:t>type</w:t>
      </w:r>
      <w:r w:rsidRPr="00D6476F">
        <w:rPr>
          <w:sz w:val="28"/>
        </w:rPr>
        <w:t xml:space="preserve">. An entity </w:t>
      </w:r>
      <w:r w:rsidR="000A42A6" w:rsidRPr="00D6476F">
        <w:rPr>
          <w:sz w:val="28"/>
        </w:rPr>
        <w:t>with its</w:t>
      </w:r>
      <w:r w:rsidRPr="00D6476F">
        <w:rPr>
          <w:sz w:val="28"/>
        </w:rPr>
        <w:t xml:space="preserve"> own key </w:t>
      </w:r>
      <w:r w:rsidR="000A42A6" w:rsidRPr="00D6476F">
        <w:rPr>
          <w:sz w:val="28"/>
        </w:rPr>
        <w:t>attribute is</w:t>
      </w:r>
      <w:r w:rsidRPr="00D6476F">
        <w:rPr>
          <w:sz w:val="28"/>
        </w:rPr>
        <w:t xml:space="preserve"> a regular entity</w:t>
      </w:r>
    </w:p>
    <w:p w14:paraId="1C6AA776" w14:textId="7338A471" w:rsidR="00E57936" w:rsidRPr="00D6476F" w:rsidRDefault="00E57936" w:rsidP="00E57936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lastRenderedPageBreak/>
        <w:t>Weak entity: an entity that depends on another entity for its existence and doesn’t have its own key attribute</w:t>
      </w:r>
    </w:p>
    <w:p w14:paraId="5F09771D" w14:textId="1DFA8592" w:rsidR="00E57936" w:rsidRPr="00D6476F" w:rsidRDefault="000A42A6" w:rsidP="00E57936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Attribute: characteristics of entities.</w:t>
      </w:r>
    </w:p>
    <w:p w14:paraId="0F62B796" w14:textId="6AB72AF8" w:rsidR="000A42A6" w:rsidRPr="00D6476F" w:rsidRDefault="000A42A6" w:rsidP="00E57936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Domain of attributes: set of values an attribute can take.</w:t>
      </w:r>
    </w:p>
    <w:p w14:paraId="38F70F1D" w14:textId="43EEABEB" w:rsidR="000A42A6" w:rsidRPr="00D6476F" w:rsidRDefault="000A42A6" w:rsidP="00E57936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Key attribute: unique attribute usually the ID. If it consists of multiple attributes it becomes a composite key.</w:t>
      </w:r>
    </w:p>
    <w:p w14:paraId="0FFF7394" w14:textId="265E43A4" w:rsidR="000A42A6" w:rsidRPr="00D6476F" w:rsidRDefault="000A42A6" w:rsidP="00E57936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Simple attribute: cannot be divided into simpler components</w:t>
      </w:r>
    </w:p>
    <w:p w14:paraId="76B2D085" w14:textId="46E2BD8D" w:rsidR="000A42A6" w:rsidRPr="00D6476F" w:rsidRDefault="000A42A6" w:rsidP="00E57936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Composite attributes: can be simplified</w:t>
      </w:r>
      <w:r w:rsidRPr="00D6476F">
        <w:rPr>
          <w:sz w:val="28"/>
        </w:rPr>
        <w:tab/>
      </w:r>
    </w:p>
    <w:p w14:paraId="038EA6FD" w14:textId="76DE34A6" w:rsidR="000A42A6" w:rsidRPr="00D6476F" w:rsidRDefault="000A42A6" w:rsidP="00E57936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 xml:space="preserve">Single valued attribute: takes only one </w:t>
      </w:r>
      <w:r w:rsidR="00E532A4" w:rsidRPr="00D6476F">
        <w:rPr>
          <w:sz w:val="28"/>
        </w:rPr>
        <w:t>value</w:t>
      </w:r>
      <w:r w:rsidRPr="00D6476F">
        <w:rPr>
          <w:sz w:val="28"/>
        </w:rPr>
        <w:t xml:space="preserve"> for each entity instance</w:t>
      </w:r>
    </w:p>
    <w:p w14:paraId="2BA8F479" w14:textId="4800798F" w:rsidR="000A42A6" w:rsidRPr="00D6476F" w:rsidRDefault="000A42A6" w:rsidP="00E57936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Multi value attribute: takes multiple values</w:t>
      </w:r>
    </w:p>
    <w:p w14:paraId="55443FEF" w14:textId="5020C127" w:rsidR="000A42A6" w:rsidRPr="00D6476F" w:rsidRDefault="00E532A4" w:rsidP="00E57936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Stored</w:t>
      </w:r>
      <w:r w:rsidR="000A42A6" w:rsidRPr="00D6476F">
        <w:rPr>
          <w:sz w:val="28"/>
        </w:rPr>
        <w:t xml:space="preserve"> attributes: attributes to be stored permanently</w:t>
      </w:r>
    </w:p>
    <w:p w14:paraId="766DB67B" w14:textId="7CC5BC7C" w:rsidR="000A42A6" w:rsidRPr="00D6476F" w:rsidRDefault="000A42A6" w:rsidP="00E57936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Derived attribute: calculated or derived from other attributes</w:t>
      </w:r>
    </w:p>
    <w:p w14:paraId="36C87210" w14:textId="7545E299" w:rsidR="000A42A6" w:rsidRPr="00D6476F" w:rsidRDefault="00E532A4" w:rsidP="000A42A6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Relationships</w:t>
      </w:r>
      <w:r w:rsidR="000A42A6" w:rsidRPr="00D6476F">
        <w:rPr>
          <w:sz w:val="28"/>
        </w:rPr>
        <w:t>: associations between entities</w:t>
      </w:r>
    </w:p>
    <w:p w14:paraId="1513034B" w14:textId="5A4F691B" w:rsidR="00F67131" w:rsidRPr="00D6476F" w:rsidRDefault="0096755D" w:rsidP="000A42A6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Identifying</w:t>
      </w:r>
      <w:r w:rsidR="00F67131" w:rsidRPr="00D6476F">
        <w:rPr>
          <w:sz w:val="28"/>
        </w:rPr>
        <w:t xml:space="preserve"> relationship: between weak and strong </w:t>
      </w:r>
      <w:r w:rsidRPr="00D6476F">
        <w:rPr>
          <w:sz w:val="28"/>
        </w:rPr>
        <w:t>entities</w:t>
      </w:r>
    </w:p>
    <w:p w14:paraId="2ABECE35" w14:textId="181B5FA6" w:rsidR="000A42A6" w:rsidRPr="00D6476F" w:rsidRDefault="000A42A6" w:rsidP="000A42A6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 xml:space="preserve">Degree of relationship: number of </w:t>
      </w:r>
      <w:r w:rsidR="00E532A4" w:rsidRPr="00D6476F">
        <w:rPr>
          <w:sz w:val="28"/>
        </w:rPr>
        <w:t>entities</w:t>
      </w:r>
      <w:r w:rsidRPr="00D6476F">
        <w:rPr>
          <w:sz w:val="28"/>
        </w:rPr>
        <w:t xml:space="preserve"> involved </w:t>
      </w:r>
      <w:r w:rsidR="00E532A4" w:rsidRPr="00D6476F">
        <w:rPr>
          <w:sz w:val="28"/>
        </w:rPr>
        <w:t>in</w:t>
      </w:r>
      <w:r w:rsidRPr="00D6476F">
        <w:rPr>
          <w:sz w:val="28"/>
        </w:rPr>
        <w:t xml:space="preserve"> the relationship. Unary, </w:t>
      </w:r>
      <w:r w:rsidR="00E532A4" w:rsidRPr="00D6476F">
        <w:rPr>
          <w:sz w:val="28"/>
        </w:rPr>
        <w:t>binary</w:t>
      </w:r>
      <w:r w:rsidRPr="00D6476F">
        <w:rPr>
          <w:sz w:val="28"/>
        </w:rPr>
        <w:t xml:space="preserve">, ternary -&gt; 1, 2, </w:t>
      </w:r>
      <w:r w:rsidR="00E532A4" w:rsidRPr="00D6476F">
        <w:rPr>
          <w:sz w:val="28"/>
        </w:rPr>
        <w:t>&gt;2</w:t>
      </w:r>
    </w:p>
    <w:p w14:paraId="2B4CAAC9" w14:textId="7D8E7868" w:rsidR="00E532A4" w:rsidRPr="00D6476F" w:rsidRDefault="00E532A4" w:rsidP="000A42A6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Cardinality: how many of each entity is involved 1-1, 1-n, m-1, M-n.</w:t>
      </w:r>
    </w:p>
    <w:p w14:paraId="18607601" w14:textId="77A42F35" w:rsidR="00E532A4" w:rsidRPr="00D6476F" w:rsidRDefault="00E532A4" w:rsidP="00E532A4">
      <w:pPr>
        <w:rPr>
          <w:sz w:val="28"/>
        </w:rPr>
      </w:pPr>
      <w:r w:rsidRPr="00D6476F">
        <w:rPr>
          <w:sz w:val="28"/>
        </w:rPr>
        <w:t>Relationship participation</w:t>
      </w:r>
    </w:p>
    <w:p w14:paraId="70B4019B" w14:textId="6B4246EA" w:rsidR="000557A7" w:rsidRPr="00D6476F" w:rsidRDefault="000557A7" w:rsidP="000557A7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Total: all entity instances are connected to all entities</w:t>
      </w:r>
      <w:r w:rsidR="00F67131" w:rsidRPr="00D6476F">
        <w:rPr>
          <w:sz w:val="28"/>
        </w:rPr>
        <w:t>. Also called existence dependency</w:t>
      </w:r>
    </w:p>
    <w:p w14:paraId="5683AD66" w14:textId="1ADCCC06" w:rsidR="000557A7" w:rsidRPr="00D6476F" w:rsidRDefault="000557A7" w:rsidP="000557A7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Partial: not all instances are connected to the entity</w:t>
      </w:r>
    </w:p>
    <w:p w14:paraId="73D8A603" w14:textId="012D6529" w:rsidR="000557A7" w:rsidRPr="00D6476F" w:rsidRDefault="000557A7" w:rsidP="000557A7">
      <w:pPr>
        <w:rPr>
          <w:sz w:val="28"/>
        </w:rPr>
      </w:pPr>
      <w:r w:rsidRPr="00D6476F">
        <w:rPr>
          <w:sz w:val="28"/>
        </w:rPr>
        <w:t>Advantages and disadvantages of ER model</w:t>
      </w:r>
    </w:p>
    <w:p w14:paraId="639764F3" w14:textId="5AB948D3" w:rsidR="000557A7" w:rsidRPr="00D6476F" w:rsidRDefault="000557A7" w:rsidP="000557A7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Simple and easy to understand</w:t>
      </w:r>
    </w:p>
    <w:p w14:paraId="09C36072" w14:textId="48CEBB20" w:rsidR="000557A7" w:rsidRPr="00D6476F" w:rsidRDefault="000557A7" w:rsidP="000557A7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helps in physical data creation</w:t>
      </w:r>
    </w:p>
    <w:p w14:paraId="5D3F7DA0" w14:textId="4B914E54" w:rsidR="000557A7" w:rsidRPr="00D6476F" w:rsidRDefault="000557A7" w:rsidP="000557A7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Can be generalized or specialized based on need</w:t>
      </w:r>
    </w:p>
    <w:p w14:paraId="51AE6BE9" w14:textId="08099D80" w:rsidR="000557A7" w:rsidRPr="00D6476F" w:rsidRDefault="000557A7" w:rsidP="000557A7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 xml:space="preserve">Helps in database design </w:t>
      </w:r>
    </w:p>
    <w:p w14:paraId="140C6F6C" w14:textId="24A227FC" w:rsidR="000557A7" w:rsidRPr="00D6476F" w:rsidRDefault="000557A7" w:rsidP="000557A7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Gives a higher level description of the system</w:t>
      </w:r>
    </w:p>
    <w:p w14:paraId="061882FD" w14:textId="0FD68D34" w:rsidR="000557A7" w:rsidRPr="00D6476F" w:rsidRDefault="000557A7" w:rsidP="000557A7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>Physical designs may contain ambiguity or inconsistencies</w:t>
      </w:r>
    </w:p>
    <w:p w14:paraId="51534AF4" w14:textId="2C26B4C5" w:rsidR="000557A7" w:rsidRPr="00D6476F" w:rsidRDefault="000557A7" w:rsidP="000557A7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 xml:space="preserve">can lead to </w:t>
      </w:r>
      <w:r w:rsidR="00D43FF4" w:rsidRPr="00D6476F">
        <w:rPr>
          <w:sz w:val="28"/>
        </w:rPr>
        <w:t>misinterpretation</w:t>
      </w:r>
    </w:p>
    <w:p w14:paraId="63F1AF2C" w14:textId="6515AFEF" w:rsidR="00D43FF4" w:rsidRPr="00D6476F" w:rsidRDefault="0079584E" w:rsidP="00D43FF4">
      <w:pPr>
        <w:rPr>
          <w:sz w:val="28"/>
        </w:rPr>
      </w:pPr>
      <w:r w:rsidRPr="00D6476F">
        <w:rPr>
          <w:sz w:val="28"/>
        </w:rPr>
        <w:t>relational</w:t>
      </w:r>
      <w:r w:rsidR="00D43FF4" w:rsidRPr="00D6476F">
        <w:rPr>
          <w:sz w:val="28"/>
        </w:rPr>
        <w:t xml:space="preserve"> model: consists of a collection of tables which each have a unique name. the tables represent </w:t>
      </w:r>
      <w:r w:rsidRPr="00D6476F">
        <w:rPr>
          <w:sz w:val="28"/>
        </w:rPr>
        <w:t>relationships</w:t>
      </w:r>
    </w:p>
    <w:p w14:paraId="798E4EE5" w14:textId="28E4566E" w:rsidR="00D43FF4" w:rsidRPr="00D6476F" w:rsidRDefault="00D43FF4" w:rsidP="00D43FF4">
      <w:pPr>
        <w:rPr>
          <w:sz w:val="28"/>
        </w:rPr>
      </w:pPr>
      <w:r w:rsidRPr="00D6476F">
        <w:rPr>
          <w:sz w:val="28"/>
        </w:rPr>
        <w:t xml:space="preserve">relation -&gt; </w:t>
      </w:r>
      <w:r w:rsidR="0079584E" w:rsidRPr="00D6476F">
        <w:rPr>
          <w:sz w:val="28"/>
        </w:rPr>
        <w:t>tuple</w:t>
      </w:r>
      <w:r w:rsidRPr="00D6476F">
        <w:rPr>
          <w:sz w:val="28"/>
        </w:rPr>
        <w:t xml:space="preserve"> -&gt; attribute</w:t>
      </w:r>
    </w:p>
    <w:p w14:paraId="2BB70AC8" w14:textId="324E84CF" w:rsidR="00D43FF4" w:rsidRPr="00D6476F" w:rsidRDefault="00D43FF4" w:rsidP="00D43FF4">
      <w:pPr>
        <w:rPr>
          <w:sz w:val="28"/>
        </w:rPr>
      </w:pPr>
      <w:r w:rsidRPr="00D6476F">
        <w:rPr>
          <w:sz w:val="28"/>
        </w:rPr>
        <w:lastRenderedPageBreak/>
        <w:t>table -&gt; row -&gt; column</w:t>
      </w:r>
    </w:p>
    <w:p w14:paraId="0949D298" w14:textId="641E2853" w:rsidR="00D43FF4" w:rsidRPr="00D6476F" w:rsidRDefault="0079584E" w:rsidP="00D43FF4">
      <w:pPr>
        <w:rPr>
          <w:sz w:val="28"/>
        </w:rPr>
      </w:pPr>
      <w:r w:rsidRPr="00D6476F">
        <w:rPr>
          <w:sz w:val="28"/>
        </w:rPr>
        <w:t>database</w:t>
      </w:r>
      <w:r w:rsidR="00D43FF4" w:rsidRPr="00D6476F">
        <w:rPr>
          <w:sz w:val="28"/>
        </w:rPr>
        <w:t xml:space="preserve"> schema: logical design of a </w:t>
      </w:r>
      <w:r w:rsidRPr="00D6476F">
        <w:rPr>
          <w:sz w:val="28"/>
        </w:rPr>
        <w:t>databases</w:t>
      </w:r>
    </w:p>
    <w:p w14:paraId="55B636EC" w14:textId="32CE9C01" w:rsidR="00D43FF4" w:rsidRPr="00D6476F" w:rsidRDefault="00D43FF4" w:rsidP="00D43FF4">
      <w:pPr>
        <w:rPr>
          <w:sz w:val="28"/>
        </w:rPr>
      </w:pPr>
      <w:r w:rsidRPr="00D6476F">
        <w:rPr>
          <w:sz w:val="28"/>
        </w:rPr>
        <w:t xml:space="preserve">database instance: snapshot of the data in a </w:t>
      </w:r>
      <w:r w:rsidR="0079584E" w:rsidRPr="00D6476F">
        <w:rPr>
          <w:sz w:val="28"/>
        </w:rPr>
        <w:t>database</w:t>
      </w:r>
    </w:p>
    <w:p w14:paraId="0E98C0E5" w14:textId="1B8CB0C3" w:rsidR="00D43FF4" w:rsidRPr="00D6476F" w:rsidRDefault="00D43FF4" w:rsidP="00D43FF4">
      <w:pPr>
        <w:rPr>
          <w:sz w:val="28"/>
        </w:rPr>
      </w:pPr>
      <w:r w:rsidRPr="00D6476F">
        <w:rPr>
          <w:sz w:val="28"/>
        </w:rPr>
        <w:t xml:space="preserve">super </w:t>
      </w:r>
      <w:r w:rsidR="0079584E" w:rsidRPr="00D6476F">
        <w:rPr>
          <w:sz w:val="28"/>
        </w:rPr>
        <w:t>key</w:t>
      </w:r>
      <w:r w:rsidRPr="00D6476F">
        <w:rPr>
          <w:sz w:val="28"/>
        </w:rPr>
        <w:t xml:space="preserve">: a set of </w:t>
      </w:r>
      <w:r w:rsidR="0079584E" w:rsidRPr="00D6476F">
        <w:rPr>
          <w:sz w:val="28"/>
        </w:rPr>
        <w:t>attribute</w:t>
      </w:r>
      <w:r w:rsidRPr="00D6476F">
        <w:rPr>
          <w:sz w:val="28"/>
        </w:rPr>
        <w:t xml:space="preserve"> that allows us to uniquely identify a tuple </w:t>
      </w:r>
      <w:r w:rsidR="0079584E" w:rsidRPr="00D6476F">
        <w:rPr>
          <w:sz w:val="28"/>
        </w:rPr>
        <w:t>in a table</w:t>
      </w:r>
      <w:r w:rsidRPr="00D6476F">
        <w:rPr>
          <w:sz w:val="28"/>
        </w:rPr>
        <w:t xml:space="preserve"> it is the primary </w:t>
      </w:r>
      <w:r w:rsidR="0079584E" w:rsidRPr="00D6476F">
        <w:rPr>
          <w:sz w:val="28"/>
        </w:rPr>
        <w:t>key. If a relation includes the primary key of another relation it is called the foreign key.</w:t>
      </w:r>
    </w:p>
    <w:p w14:paraId="208FBFC0" w14:textId="454078FB" w:rsidR="0079584E" w:rsidRPr="00D6476F" w:rsidRDefault="0079584E" w:rsidP="00D43FF4">
      <w:pPr>
        <w:rPr>
          <w:sz w:val="28"/>
        </w:rPr>
      </w:pPr>
      <w:r w:rsidRPr="00D6476F">
        <w:rPr>
          <w:sz w:val="28"/>
        </w:rPr>
        <w:t xml:space="preserve">Structured Query language: </w:t>
      </w:r>
    </w:p>
    <w:p w14:paraId="556E09C7" w14:textId="50A26453" w:rsidR="0079584E" w:rsidRPr="00D6476F" w:rsidRDefault="0079584E" w:rsidP="00D43FF4">
      <w:pPr>
        <w:rPr>
          <w:sz w:val="28"/>
        </w:rPr>
      </w:pPr>
      <w:r w:rsidRPr="00D6476F">
        <w:rPr>
          <w:sz w:val="28"/>
        </w:rPr>
        <w:t xml:space="preserve">SELECT * FROM </w:t>
      </w:r>
      <w:r w:rsidR="00281E6E" w:rsidRPr="00D6476F">
        <w:rPr>
          <w:sz w:val="28"/>
        </w:rPr>
        <w:t>Customers;</w:t>
      </w:r>
      <w:r w:rsidRPr="00D6476F">
        <w:rPr>
          <w:sz w:val="28"/>
        </w:rPr>
        <w:t xml:space="preserve"> selects all rows from customers</w:t>
      </w:r>
    </w:p>
    <w:p w14:paraId="3B3D88F4" w14:textId="1FB3F994" w:rsidR="0079584E" w:rsidRPr="00D6476F" w:rsidRDefault="00281E6E" w:rsidP="00D43FF4">
      <w:pPr>
        <w:rPr>
          <w:sz w:val="28"/>
        </w:rPr>
      </w:pPr>
      <w:r w:rsidRPr="00D6476F">
        <w:rPr>
          <w:sz w:val="28"/>
        </w:rPr>
        <w:t>UPDATE (MUST HAVE WHERE)</w:t>
      </w:r>
      <w:r w:rsidR="0079584E" w:rsidRPr="00D6476F">
        <w:rPr>
          <w:sz w:val="28"/>
        </w:rPr>
        <w:t>, DELETE</w:t>
      </w:r>
      <w:r w:rsidRPr="00D6476F">
        <w:rPr>
          <w:sz w:val="28"/>
        </w:rPr>
        <w:t xml:space="preserve"> MUST HAVE WHERE</w:t>
      </w:r>
      <w:r w:rsidR="00582B36" w:rsidRPr="00D6476F">
        <w:rPr>
          <w:sz w:val="28"/>
        </w:rPr>
        <w:t>),</w:t>
      </w:r>
      <w:r w:rsidR="0079584E" w:rsidRPr="00D6476F">
        <w:rPr>
          <w:sz w:val="28"/>
        </w:rPr>
        <w:t xml:space="preserve"> INSERT </w:t>
      </w:r>
      <w:r w:rsidR="00582B36" w:rsidRPr="00D6476F">
        <w:rPr>
          <w:sz w:val="28"/>
        </w:rPr>
        <w:t>INTO (ADDS</w:t>
      </w:r>
      <w:r w:rsidRPr="00D6476F">
        <w:rPr>
          <w:sz w:val="28"/>
        </w:rPr>
        <w:t xml:space="preserve"> BY ROW)</w:t>
      </w:r>
      <w:r w:rsidR="0079584E" w:rsidRPr="00D6476F">
        <w:rPr>
          <w:sz w:val="28"/>
        </w:rPr>
        <w:t xml:space="preserve">, CREATE </w:t>
      </w:r>
      <w:r w:rsidRPr="00D6476F">
        <w:rPr>
          <w:sz w:val="28"/>
        </w:rPr>
        <w:t xml:space="preserve">DATABASE, ALTER DATABASE, CREATE TABLE, ALTER TABLE, DROP TABLE, CREATE INDEX, </w:t>
      </w:r>
      <w:r w:rsidR="00582B36" w:rsidRPr="00D6476F">
        <w:rPr>
          <w:sz w:val="28"/>
        </w:rPr>
        <w:t>DROP</w:t>
      </w:r>
      <w:r w:rsidRPr="00D6476F">
        <w:rPr>
          <w:sz w:val="28"/>
        </w:rPr>
        <w:t xml:space="preserve"> INDEX, MIN, MAX, COUNT, AVG, SUM</w:t>
      </w:r>
    </w:p>
    <w:p w14:paraId="008B1A4B" w14:textId="3E171B43" w:rsidR="00281E6E" w:rsidRPr="00D6476F" w:rsidRDefault="00281E6E" w:rsidP="00D43FF4">
      <w:pPr>
        <w:rPr>
          <w:sz w:val="28"/>
        </w:rPr>
      </w:pPr>
      <w:r w:rsidRPr="00D6476F">
        <w:rPr>
          <w:sz w:val="28"/>
        </w:rPr>
        <w:t xml:space="preserve">ALTER = UPDATE, DROP = </w:t>
      </w:r>
      <w:r w:rsidR="00582B36" w:rsidRPr="00D6476F">
        <w:rPr>
          <w:sz w:val="28"/>
        </w:rPr>
        <w:t>DELETE</w:t>
      </w:r>
      <w:r w:rsidRPr="00D6476F">
        <w:rPr>
          <w:sz w:val="28"/>
        </w:rPr>
        <w:t xml:space="preserve">, WHERE = FILTER </w:t>
      </w:r>
      <w:r w:rsidR="00582B36" w:rsidRPr="00D6476F">
        <w:rPr>
          <w:sz w:val="28"/>
        </w:rPr>
        <w:t>RECORD</w:t>
      </w:r>
      <w:r w:rsidRPr="00D6476F">
        <w:rPr>
          <w:sz w:val="28"/>
        </w:rPr>
        <w:t xml:space="preserve"> BASED ON CONDITION, ORDER BY</w:t>
      </w:r>
      <w:r w:rsidR="00582B36" w:rsidRPr="00D6476F">
        <w:rPr>
          <w:sz w:val="28"/>
        </w:rPr>
        <w:t xml:space="preserve"> = SORT</w:t>
      </w:r>
      <w:r w:rsidRPr="00D6476F">
        <w:rPr>
          <w:sz w:val="28"/>
        </w:rPr>
        <w:t xml:space="preserve"> (USE DESC OR ASC)</w:t>
      </w:r>
    </w:p>
    <w:p w14:paraId="1510AB17" w14:textId="567A5A83" w:rsidR="00281E6E" w:rsidRPr="00D6476F" w:rsidRDefault="00281E6E" w:rsidP="00D43FF4">
      <w:pPr>
        <w:rPr>
          <w:sz w:val="28"/>
        </w:rPr>
      </w:pPr>
      <w:r w:rsidRPr="00D6476F">
        <w:rPr>
          <w:sz w:val="28"/>
        </w:rPr>
        <w:t xml:space="preserve">COUNT = NUMBER OF </w:t>
      </w:r>
      <w:r w:rsidR="00582B36" w:rsidRPr="00D6476F">
        <w:rPr>
          <w:sz w:val="28"/>
        </w:rPr>
        <w:t>ROWS</w:t>
      </w:r>
      <w:r w:rsidRPr="00D6476F">
        <w:rPr>
          <w:sz w:val="28"/>
        </w:rPr>
        <w:t xml:space="preserve"> THAT MEET </w:t>
      </w:r>
      <w:r w:rsidR="00582B36" w:rsidRPr="00D6476F">
        <w:rPr>
          <w:sz w:val="28"/>
        </w:rPr>
        <w:t>CONDITION</w:t>
      </w:r>
    </w:p>
    <w:p w14:paraId="329D7105" w14:textId="1075E684" w:rsidR="00582B36" w:rsidRPr="00D6476F" w:rsidRDefault="00582B36" w:rsidP="00D43FF4">
      <w:pPr>
        <w:rPr>
          <w:sz w:val="28"/>
        </w:rPr>
      </w:pPr>
      <w:r w:rsidRPr="00D6476F">
        <w:rPr>
          <w:sz w:val="28"/>
        </w:rPr>
        <w:t xml:space="preserve">Meta data of data dictionary: </w:t>
      </w:r>
      <w:r w:rsidR="008B4112" w:rsidRPr="00D6476F">
        <w:rPr>
          <w:sz w:val="28"/>
        </w:rPr>
        <w:t>active and passive</w:t>
      </w:r>
    </w:p>
    <w:p w14:paraId="16191D70" w14:textId="5E02B49C" w:rsidR="0096755D" w:rsidRPr="00D6476F" w:rsidRDefault="0096755D" w:rsidP="00D43FF4">
      <w:pPr>
        <w:rPr>
          <w:sz w:val="28"/>
        </w:rPr>
      </w:pPr>
      <w:r w:rsidRPr="00D6476F">
        <w:rPr>
          <w:sz w:val="28"/>
        </w:rPr>
        <w:t>Components of DBMS</w:t>
      </w:r>
    </w:p>
    <w:p w14:paraId="28D7A123" w14:textId="4494C926" w:rsidR="0096755D" w:rsidRPr="00D6476F" w:rsidRDefault="0096755D" w:rsidP="0096755D">
      <w:pPr>
        <w:pStyle w:val="ListParagraph"/>
        <w:numPr>
          <w:ilvl w:val="0"/>
          <w:numId w:val="7"/>
        </w:numPr>
        <w:rPr>
          <w:sz w:val="28"/>
        </w:rPr>
      </w:pPr>
      <w:r w:rsidRPr="00D6476F">
        <w:rPr>
          <w:sz w:val="28"/>
        </w:rPr>
        <w:t xml:space="preserve">data: most important, </w:t>
      </w:r>
      <w:r w:rsidR="00EA464C" w:rsidRPr="00D6476F">
        <w:rPr>
          <w:sz w:val="28"/>
        </w:rPr>
        <w:t>constitutes</w:t>
      </w:r>
      <w:r w:rsidRPr="00D6476F">
        <w:rPr>
          <w:sz w:val="28"/>
        </w:rPr>
        <w:t xml:space="preserve"> </w:t>
      </w:r>
      <w:r w:rsidR="00EA464C" w:rsidRPr="00D6476F">
        <w:rPr>
          <w:sz w:val="28"/>
        </w:rPr>
        <w:t>the</w:t>
      </w:r>
      <w:r w:rsidRPr="00D6476F">
        <w:rPr>
          <w:sz w:val="28"/>
        </w:rPr>
        <w:t xml:space="preserve"> database</w:t>
      </w:r>
    </w:p>
    <w:p w14:paraId="472A3834" w14:textId="3809A0F1" w:rsidR="0096755D" w:rsidRPr="00D6476F" w:rsidRDefault="0096755D" w:rsidP="0096755D">
      <w:pPr>
        <w:pStyle w:val="ListParagraph"/>
        <w:numPr>
          <w:ilvl w:val="0"/>
          <w:numId w:val="7"/>
        </w:numPr>
        <w:rPr>
          <w:sz w:val="28"/>
        </w:rPr>
      </w:pPr>
      <w:r w:rsidRPr="00D6476F">
        <w:rPr>
          <w:sz w:val="28"/>
        </w:rPr>
        <w:t>procedures:</w:t>
      </w:r>
      <w:r w:rsidR="00EA464C" w:rsidRPr="00D6476F">
        <w:rPr>
          <w:sz w:val="28"/>
        </w:rPr>
        <w:t xml:space="preserve"> </w:t>
      </w:r>
      <w:r w:rsidRPr="00D6476F">
        <w:rPr>
          <w:sz w:val="28"/>
        </w:rPr>
        <w:t>instruction and rules that govern the design and use of the database</w:t>
      </w:r>
    </w:p>
    <w:p w14:paraId="647014D7" w14:textId="309F0552" w:rsidR="005D2EEF" w:rsidRPr="00D6476F" w:rsidRDefault="005D2EEF" w:rsidP="0096755D">
      <w:pPr>
        <w:pStyle w:val="ListParagraph"/>
        <w:numPr>
          <w:ilvl w:val="0"/>
          <w:numId w:val="7"/>
        </w:numPr>
        <w:rPr>
          <w:sz w:val="28"/>
        </w:rPr>
      </w:pPr>
      <w:r w:rsidRPr="00D6476F">
        <w:rPr>
          <w:sz w:val="28"/>
        </w:rPr>
        <w:t>software: lies between the physical database and the user</w:t>
      </w:r>
    </w:p>
    <w:p w14:paraId="1F61DC84" w14:textId="3C88263E" w:rsidR="005D2EEF" w:rsidRPr="00D6476F" w:rsidRDefault="005D2EEF" w:rsidP="0096755D">
      <w:pPr>
        <w:pStyle w:val="ListParagraph"/>
        <w:numPr>
          <w:ilvl w:val="0"/>
          <w:numId w:val="7"/>
        </w:numPr>
        <w:rPr>
          <w:sz w:val="28"/>
        </w:rPr>
      </w:pPr>
      <w:r w:rsidRPr="00D6476F">
        <w:rPr>
          <w:sz w:val="28"/>
        </w:rPr>
        <w:t>users: people involved in the access and retrieval of data in the database.</w:t>
      </w:r>
    </w:p>
    <w:p w14:paraId="35E1A693" w14:textId="630E39A2" w:rsidR="0096755D" w:rsidRPr="00D6476F" w:rsidRDefault="00EA464C" w:rsidP="0096755D">
      <w:pPr>
        <w:rPr>
          <w:sz w:val="28"/>
        </w:rPr>
      </w:pPr>
      <w:r w:rsidRPr="00D6476F">
        <w:rPr>
          <w:sz w:val="28"/>
        </w:rPr>
        <w:t>disadvantages</w:t>
      </w:r>
      <w:r w:rsidR="0096755D" w:rsidRPr="00D6476F">
        <w:rPr>
          <w:sz w:val="28"/>
        </w:rPr>
        <w:t xml:space="preserve"> of DBMS</w:t>
      </w:r>
    </w:p>
    <w:p w14:paraId="46828C86" w14:textId="15FB057A" w:rsidR="0096755D" w:rsidRPr="00D6476F" w:rsidRDefault="00EA464C" w:rsidP="0096755D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>complexity</w:t>
      </w:r>
    </w:p>
    <w:p w14:paraId="28EF6B3B" w14:textId="45B1E3DE" w:rsidR="0096755D" w:rsidRPr="00D6476F" w:rsidRDefault="00574692" w:rsidP="00EA464C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>size</w:t>
      </w:r>
    </w:p>
    <w:p w14:paraId="6701DC62" w14:textId="7C593035" w:rsidR="00EA464C" w:rsidRPr="00D6476F" w:rsidRDefault="00EA464C" w:rsidP="00EA464C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>cost</w:t>
      </w:r>
    </w:p>
    <w:p w14:paraId="6BA5F6D5" w14:textId="3D7E01E0" w:rsidR="0096755D" w:rsidRPr="00D6476F" w:rsidRDefault="0096755D" w:rsidP="0096755D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>performance</w:t>
      </w:r>
    </w:p>
    <w:p w14:paraId="261AD1BB" w14:textId="785BB1B7" w:rsidR="0096755D" w:rsidRPr="00D6476F" w:rsidRDefault="00EA464C" w:rsidP="0096755D">
      <w:pPr>
        <w:pStyle w:val="ListParagraph"/>
        <w:numPr>
          <w:ilvl w:val="0"/>
          <w:numId w:val="2"/>
        </w:numPr>
        <w:rPr>
          <w:sz w:val="28"/>
        </w:rPr>
      </w:pPr>
      <w:r w:rsidRPr="00D6476F">
        <w:rPr>
          <w:sz w:val="28"/>
        </w:rPr>
        <w:t>vulnerability of system</w:t>
      </w:r>
    </w:p>
    <w:p w14:paraId="09DF1545" w14:textId="70BDA29A" w:rsidR="00EA464C" w:rsidRPr="00D6476F" w:rsidRDefault="00EA464C" w:rsidP="00EA464C">
      <w:pPr>
        <w:pStyle w:val="ListParagraph"/>
        <w:rPr>
          <w:sz w:val="28"/>
        </w:rPr>
      </w:pPr>
    </w:p>
    <w:p w14:paraId="3613E827" w14:textId="2F756412" w:rsidR="00EA464C" w:rsidRPr="00D6476F" w:rsidRDefault="00EA464C" w:rsidP="00EA464C">
      <w:pPr>
        <w:pStyle w:val="ListParagraph"/>
        <w:rPr>
          <w:sz w:val="28"/>
        </w:rPr>
      </w:pPr>
      <w:r w:rsidRPr="00D6476F">
        <w:rPr>
          <w:sz w:val="28"/>
        </w:rPr>
        <w:t>indexed sequential access method</w:t>
      </w:r>
    </w:p>
    <w:p w14:paraId="3A310C3E" w14:textId="6ECA4128" w:rsidR="00EA464C" w:rsidRPr="00D6476F" w:rsidRDefault="00EA464C" w:rsidP="00EA464C">
      <w:pPr>
        <w:pStyle w:val="ListParagraph"/>
        <w:rPr>
          <w:sz w:val="28"/>
        </w:rPr>
      </w:pPr>
      <w:r w:rsidRPr="00D6476F">
        <w:rPr>
          <w:sz w:val="28"/>
        </w:rPr>
        <w:lastRenderedPageBreak/>
        <w:t>architecture of DBMS</w:t>
      </w:r>
    </w:p>
    <w:p w14:paraId="603292BE" w14:textId="4C598165" w:rsidR="00EA464C" w:rsidRPr="00D6476F" w:rsidRDefault="00EA464C" w:rsidP="00EA464C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external level</w:t>
      </w:r>
    </w:p>
    <w:p w14:paraId="20C5D3D7" w14:textId="6C68B7E4" w:rsidR="00EA464C" w:rsidRPr="00D6476F" w:rsidRDefault="00EA464C" w:rsidP="00EA464C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conceptual</w:t>
      </w:r>
    </w:p>
    <w:p w14:paraId="0863A609" w14:textId="40ADA03A" w:rsidR="00EA464C" w:rsidRPr="00D6476F" w:rsidRDefault="00EA464C" w:rsidP="00EA464C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internal</w:t>
      </w:r>
    </w:p>
    <w:p w14:paraId="5309365E" w14:textId="6F216820" w:rsidR="00582B36" w:rsidRPr="00D6476F" w:rsidRDefault="00EA464C" w:rsidP="00D43FF4">
      <w:pPr>
        <w:rPr>
          <w:sz w:val="28"/>
        </w:rPr>
      </w:pPr>
      <w:r w:rsidRPr="00D6476F">
        <w:rPr>
          <w:sz w:val="28"/>
        </w:rPr>
        <w:t xml:space="preserve">objective of 3-level architecture: to </w:t>
      </w:r>
      <w:r w:rsidR="006E30FE" w:rsidRPr="00D6476F">
        <w:rPr>
          <w:sz w:val="28"/>
        </w:rPr>
        <w:t>separate</w:t>
      </w:r>
      <w:r w:rsidRPr="00D6476F">
        <w:rPr>
          <w:sz w:val="28"/>
        </w:rPr>
        <w:t xml:space="preserve"> each user view of the data from the way the database id physically represented. The internal structure should be unaffected while making changes to the physical </w:t>
      </w:r>
      <w:r w:rsidR="006E30FE" w:rsidRPr="00D6476F">
        <w:rPr>
          <w:sz w:val="28"/>
        </w:rPr>
        <w:t>aspects</w:t>
      </w:r>
      <w:r w:rsidRPr="00D6476F">
        <w:rPr>
          <w:sz w:val="28"/>
        </w:rPr>
        <w:t xml:space="preserve"> of storage. The DBA should be able to change the conceptual structure of the </w:t>
      </w:r>
      <w:r w:rsidR="006E30FE" w:rsidRPr="00D6476F">
        <w:rPr>
          <w:sz w:val="28"/>
        </w:rPr>
        <w:t>database</w:t>
      </w:r>
      <w:r w:rsidRPr="00D6476F">
        <w:rPr>
          <w:sz w:val="28"/>
        </w:rPr>
        <w:t xml:space="preserve"> without affecting the </w:t>
      </w:r>
      <w:r w:rsidR="006E30FE" w:rsidRPr="00D6476F">
        <w:rPr>
          <w:sz w:val="28"/>
        </w:rPr>
        <w:t>other</w:t>
      </w:r>
      <w:r w:rsidRPr="00D6476F">
        <w:rPr>
          <w:sz w:val="28"/>
        </w:rPr>
        <w:t xml:space="preserve"> users</w:t>
      </w:r>
    </w:p>
    <w:p w14:paraId="264C746A" w14:textId="4AE1B61F" w:rsidR="006E30FE" w:rsidRPr="00D6476F" w:rsidRDefault="006E30FE" w:rsidP="00D43FF4">
      <w:pPr>
        <w:rPr>
          <w:sz w:val="28"/>
        </w:rPr>
      </w:pPr>
      <w:r w:rsidRPr="00D6476F">
        <w:rPr>
          <w:sz w:val="28"/>
        </w:rPr>
        <w:t>external schema; different view of data can ha</w:t>
      </w:r>
      <w:r w:rsidR="008C6F24" w:rsidRPr="00D6476F">
        <w:rPr>
          <w:sz w:val="28"/>
        </w:rPr>
        <w:t>ve more than 1</w:t>
      </w:r>
    </w:p>
    <w:p w14:paraId="601C65F4" w14:textId="1FEA1472" w:rsidR="006E30FE" w:rsidRPr="00D6476F" w:rsidRDefault="006E30FE" w:rsidP="00D43FF4">
      <w:pPr>
        <w:rPr>
          <w:sz w:val="28"/>
        </w:rPr>
      </w:pPr>
      <w:r w:rsidRPr="00D6476F">
        <w:rPr>
          <w:sz w:val="28"/>
        </w:rPr>
        <w:t xml:space="preserve">conceptual schema: describes the </w:t>
      </w:r>
      <w:r w:rsidR="008C6F24" w:rsidRPr="00D6476F">
        <w:rPr>
          <w:sz w:val="28"/>
        </w:rPr>
        <w:t>entities</w:t>
      </w:r>
      <w:r w:rsidRPr="00D6476F">
        <w:rPr>
          <w:sz w:val="28"/>
        </w:rPr>
        <w:t xml:space="preserve">, attributes and their </w:t>
      </w:r>
      <w:r w:rsidR="008C6F24" w:rsidRPr="00D6476F">
        <w:rPr>
          <w:sz w:val="28"/>
        </w:rPr>
        <w:t>relationships with</w:t>
      </w:r>
      <w:r w:rsidRPr="00D6476F">
        <w:rPr>
          <w:sz w:val="28"/>
        </w:rPr>
        <w:t xml:space="preserve"> the integrity </w:t>
      </w:r>
      <w:r w:rsidR="008C6F24" w:rsidRPr="00D6476F">
        <w:rPr>
          <w:sz w:val="28"/>
        </w:rPr>
        <w:t>constraints. Can have only one</w:t>
      </w:r>
    </w:p>
    <w:p w14:paraId="14E1EA10" w14:textId="721F2BC2" w:rsidR="006E30FE" w:rsidRPr="00D6476F" w:rsidRDefault="006E30FE" w:rsidP="00D43FF4">
      <w:pPr>
        <w:rPr>
          <w:sz w:val="28"/>
        </w:rPr>
      </w:pPr>
      <w:r w:rsidRPr="00D6476F">
        <w:rPr>
          <w:sz w:val="28"/>
        </w:rPr>
        <w:t>internal schema: complete description of the internal model.</w:t>
      </w:r>
      <w:r w:rsidR="008C6F24" w:rsidRPr="00D6476F">
        <w:rPr>
          <w:sz w:val="28"/>
        </w:rPr>
        <w:t xml:space="preserve"> Can have only one</w:t>
      </w:r>
    </w:p>
    <w:p w14:paraId="30DEA338" w14:textId="352D13ED" w:rsidR="008C6F24" w:rsidRPr="00D6476F" w:rsidRDefault="008C6F24" w:rsidP="00D43FF4">
      <w:pPr>
        <w:rPr>
          <w:sz w:val="28"/>
        </w:rPr>
      </w:pPr>
      <w:r w:rsidRPr="00D6476F">
        <w:rPr>
          <w:sz w:val="28"/>
        </w:rPr>
        <w:t>external to conceptual mapping</w:t>
      </w:r>
    </w:p>
    <w:p w14:paraId="6EEF4B5F" w14:textId="547FA2AD" w:rsidR="008C6F24" w:rsidRPr="00D6476F" w:rsidRDefault="008C6F24" w:rsidP="00D43FF4">
      <w:pPr>
        <w:rPr>
          <w:sz w:val="28"/>
        </w:rPr>
      </w:pPr>
      <w:r w:rsidRPr="00D6476F">
        <w:rPr>
          <w:sz w:val="28"/>
        </w:rPr>
        <w:t>conceptual to internal mapping</w:t>
      </w:r>
    </w:p>
    <w:p w14:paraId="3F909752" w14:textId="389E43E9" w:rsidR="00574692" w:rsidRPr="00D6476F" w:rsidRDefault="00574692" w:rsidP="00D43FF4">
      <w:pPr>
        <w:rPr>
          <w:sz w:val="28"/>
        </w:rPr>
      </w:pPr>
      <w:r w:rsidRPr="00D6476F">
        <w:rPr>
          <w:sz w:val="28"/>
        </w:rPr>
        <w:t>difference between file and database management</w:t>
      </w:r>
    </w:p>
    <w:p w14:paraId="581DF4CA" w14:textId="73CF9FB8" w:rsidR="00574692" w:rsidRPr="00D6476F" w:rsidRDefault="00574692" w:rsidP="00574692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master file: they remain static</w:t>
      </w:r>
    </w:p>
    <w:p w14:paraId="7F2F5957" w14:textId="35A580BA" w:rsidR="00574692" w:rsidRPr="00D6476F" w:rsidRDefault="00574692" w:rsidP="00574692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transaction file: files which are dynamic in nature, they can make changes.</w:t>
      </w:r>
    </w:p>
    <w:p w14:paraId="40A9FE35" w14:textId="31AF33E3" w:rsidR="00574692" w:rsidRPr="00D6476F" w:rsidRDefault="00574692" w:rsidP="00574692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 xml:space="preserve">Instances: the situation of the database at a particular moment in time </w:t>
      </w:r>
    </w:p>
    <w:p w14:paraId="25A0CD0A" w14:textId="17DE4E26" w:rsidR="00574692" w:rsidRPr="00D6476F" w:rsidRDefault="00574692" w:rsidP="00574692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 xml:space="preserve">subschema: inherits the same properties as a schema </w:t>
      </w:r>
    </w:p>
    <w:p w14:paraId="4668BAE8" w14:textId="73BA1D4F" w:rsidR="007D579B" w:rsidRPr="00D6476F" w:rsidRDefault="007D579B" w:rsidP="004019F7">
      <w:pPr>
        <w:pStyle w:val="ListParagraph"/>
        <w:rPr>
          <w:sz w:val="28"/>
        </w:rPr>
      </w:pPr>
      <w:r w:rsidRPr="00D6476F">
        <w:rPr>
          <w:sz w:val="28"/>
        </w:rPr>
        <w:t xml:space="preserve">limitations of </w:t>
      </w:r>
      <w:r w:rsidR="004019F7" w:rsidRPr="00D6476F">
        <w:rPr>
          <w:sz w:val="28"/>
        </w:rPr>
        <w:t>file processing system</w:t>
      </w:r>
    </w:p>
    <w:p w14:paraId="611F6980" w14:textId="5BF4746A" w:rsidR="004019F7" w:rsidRPr="00D6476F" w:rsidRDefault="004019F7" w:rsidP="00574692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separated and isolated data</w:t>
      </w:r>
    </w:p>
    <w:p w14:paraId="4C22F58D" w14:textId="46035D0E" w:rsidR="004019F7" w:rsidRPr="00D6476F" w:rsidRDefault="004019F7" w:rsidP="00574692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difficulty in data representation</w:t>
      </w:r>
    </w:p>
    <w:p w14:paraId="0A15B795" w14:textId="23528395" w:rsidR="004019F7" w:rsidRPr="00D6476F" w:rsidRDefault="00F65D8A" w:rsidP="004019F7">
      <w:pPr>
        <w:rPr>
          <w:sz w:val="28"/>
        </w:rPr>
      </w:pPr>
      <w:r w:rsidRPr="00D6476F">
        <w:rPr>
          <w:sz w:val="28"/>
        </w:rPr>
        <w:t>information retrieval is a process of accessing data resources. There are 3 types</w:t>
      </w:r>
    </w:p>
    <w:p w14:paraId="2F8EAA12" w14:textId="0DC58BB5" w:rsidR="00F65D8A" w:rsidRPr="00D6476F" w:rsidRDefault="00F65D8A" w:rsidP="00F65D8A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Boolean</w:t>
      </w:r>
    </w:p>
    <w:p w14:paraId="2DBE5DEF" w14:textId="22710038" w:rsidR="00F65D8A" w:rsidRPr="00D6476F" w:rsidRDefault="00F65D8A" w:rsidP="00F65D8A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Vector</w:t>
      </w:r>
    </w:p>
    <w:p w14:paraId="25F12711" w14:textId="1D518F20" w:rsidR="00F65D8A" w:rsidRPr="00D6476F" w:rsidRDefault="00F65D8A" w:rsidP="00F65D8A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 xml:space="preserve">Probabilistic </w:t>
      </w:r>
    </w:p>
    <w:p w14:paraId="2A24BD04" w14:textId="26341FF7" w:rsidR="00F65D8A" w:rsidRPr="00D6476F" w:rsidRDefault="00F65D8A" w:rsidP="004019F7">
      <w:pPr>
        <w:rPr>
          <w:sz w:val="28"/>
        </w:rPr>
      </w:pPr>
      <w:r w:rsidRPr="00D6476F">
        <w:rPr>
          <w:sz w:val="28"/>
        </w:rPr>
        <w:t>system is a software that provides access to sources of information. 2 types</w:t>
      </w:r>
    </w:p>
    <w:p w14:paraId="38BAFB08" w14:textId="4F375F5F" w:rsidR="00F65D8A" w:rsidRPr="00D6476F" w:rsidRDefault="00F65D8A" w:rsidP="00F65D8A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Index system,</w:t>
      </w:r>
    </w:p>
    <w:p w14:paraId="7696AFB6" w14:textId="1A52AFD5" w:rsidR="00F65D8A" w:rsidRPr="00D6476F" w:rsidRDefault="00F65D8A" w:rsidP="00F65D8A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Query system</w:t>
      </w:r>
    </w:p>
    <w:p w14:paraId="71303C91" w14:textId="64749112" w:rsidR="00F65D8A" w:rsidRPr="00D6476F" w:rsidRDefault="00F65D8A" w:rsidP="00F65D8A">
      <w:pPr>
        <w:rPr>
          <w:sz w:val="28"/>
        </w:rPr>
      </w:pPr>
      <w:r w:rsidRPr="00D6476F">
        <w:rPr>
          <w:sz w:val="28"/>
        </w:rPr>
        <w:lastRenderedPageBreak/>
        <w:t>Methods of information retrieval</w:t>
      </w:r>
    </w:p>
    <w:p w14:paraId="7E30AAA5" w14:textId="6E5B6A65" w:rsidR="00F65D8A" w:rsidRPr="00D6476F" w:rsidRDefault="00F65D8A" w:rsidP="00F65D8A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Recall</w:t>
      </w:r>
    </w:p>
    <w:p w14:paraId="4B3D590E" w14:textId="728092A1" w:rsidR="00F65D8A" w:rsidRPr="00D6476F" w:rsidRDefault="00F65D8A" w:rsidP="00F65D8A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Recognition</w:t>
      </w:r>
    </w:p>
    <w:p w14:paraId="1F0A538F" w14:textId="6DB4D767" w:rsidR="00F65D8A" w:rsidRPr="00D6476F" w:rsidRDefault="00F65D8A" w:rsidP="00F65D8A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 xml:space="preserve">Renaming </w:t>
      </w:r>
    </w:p>
    <w:p w14:paraId="4DB87C4F" w14:textId="32D6BC78" w:rsidR="00F65D8A" w:rsidRPr="00D6476F" w:rsidRDefault="00F65D8A" w:rsidP="00F65D8A">
      <w:pPr>
        <w:ind w:left="360"/>
        <w:rPr>
          <w:sz w:val="28"/>
        </w:rPr>
      </w:pPr>
      <w:r w:rsidRPr="00D6476F">
        <w:rPr>
          <w:sz w:val="28"/>
        </w:rPr>
        <w:t>Difference between data and information retrieval system</w:t>
      </w:r>
    </w:p>
    <w:p w14:paraId="57075487" w14:textId="2208D3BB" w:rsidR="00F65D8A" w:rsidRPr="00D6476F" w:rsidRDefault="00F65D8A" w:rsidP="00F65D8A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Information retrieval is concerned with free and unstructured data while data retrieval is concerned with structured and relations of a database</w:t>
      </w:r>
    </w:p>
    <w:p w14:paraId="5BED98C2" w14:textId="19C7AE22" w:rsidR="00F65D8A" w:rsidRPr="00D6476F" w:rsidRDefault="00F65D8A" w:rsidP="00F65D8A">
      <w:pPr>
        <w:pStyle w:val="ListParagraph"/>
        <w:rPr>
          <w:sz w:val="28"/>
        </w:rPr>
      </w:pPr>
      <w:r w:rsidRPr="00D6476F">
        <w:rPr>
          <w:sz w:val="28"/>
        </w:rPr>
        <w:t>Five information retrieval tools</w:t>
      </w:r>
    </w:p>
    <w:p w14:paraId="5978D7D8" w14:textId="1A67449C" w:rsidR="00F65D8A" w:rsidRPr="00D6476F" w:rsidRDefault="00F65D8A" w:rsidP="00F65D8A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Search engine</w:t>
      </w:r>
    </w:p>
    <w:p w14:paraId="06BFC7ED" w14:textId="6A52EE3B" w:rsidR="00F65D8A" w:rsidRPr="00D6476F" w:rsidRDefault="00F65D8A" w:rsidP="00F65D8A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Internet</w:t>
      </w:r>
    </w:p>
    <w:p w14:paraId="0D8D609A" w14:textId="751A3AAB" w:rsidR="00F65D8A" w:rsidRPr="00D6476F" w:rsidRDefault="00F65D8A" w:rsidP="00F65D8A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Email</w:t>
      </w:r>
    </w:p>
    <w:p w14:paraId="3AA24FE3" w14:textId="0D8EEB90" w:rsidR="00F65D8A" w:rsidRPr="00D6476F" w:rsidRDefault="00F65D8A" w:rsidP="00F65D8A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Opac: online public access catalog</w:t>
      </w:r>
    </w:p>
    <w:p w14:paraId="7CC0DA98" w14:textId="04DB2E59" w:rsidR="00F65D8A" w:rsidRPr="00D6476F" w:rsidRDefault="00F65D8A" w:rsidP="00F65D8A">
      <w:pPr>
        <w:pStyle w:val="ListParagraph"/>
        <w:rPr>
          <w:sz w:val="28"/>
        </w:rPr>
      </w:pPr>
      <w:r w:rsidRPr="00D6476F">
        <w:rPr>
          <w:sz w:val="28"/>
        </w:rPr>
        <w:t>Major components of IRS</w:t>
      </w:r>
    </w:p>
    <w:p w14:paraId="3246531A" w14:textId="76265EA5" w:rsidR="00F65D8A" w:rsidRPr="00D6476F" w:rsidRDefault="00F65D8A" w:rsidP="00F65D8A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Storage</w:t>
      </w:r>
    </w:p>
    <w:p w14:paraId="3909D01C" w14:textId="4459DCC5" w:rsidR="00F65D8A" w:rsidRPr="00D6476F" w:rsidRDefault="00F65D8A" w:rsidP="00F65D8A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 xml:space="preserve">Searching </w:t>
      </w:r>
    </w:p>
    <w:p w14:paraId="46773AD9" w14:textId="5EC8F281" w:rsidR="00F65D8A" w:rsidRPr="00D6476F" w:rsidRDefault="00F65D8A" w:rsidP="00F65D8A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Natural language processing</w:t>
      </w:r>
    </w:p>
    <w:p w14:paraId="5E0C3ADE" w14:textId="5DAD5104" w:rsidR="00F65D8A" w:rsidRPr="00D6476F" w:rsidRDefault="00F65D8A" w:rsidP="00F65D8A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Ranking and relevance storage</w:t>
      </w:r>
    </w:p>
    <w:p w14:paraId="0945FA1F" w14:textId="5D09DBB8" w:rsidR="00F65D8A" w:rsidRPr="00D6476F" w:rsidRDefault="00F65D8A" w:rsidP="00F65D8A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Query processing</w:t>
      </w:r>
    </w:p>
    <w:p w14:paraId="5E3F16CE" w14:textId="2D0896C8" w:rsidR="00F65D8A" w:rsidRPr="00D6476F" w:rsidRDefault="00F65D8A" w:rsidP="00F65D8A">
      <w:pPr>
        <w:pStyle w:val="ListParagraph"/>
        <w:rPr>
          <w:sz w:val="28"/>
        </w:rPr>
      </w:pPr>
      <w:r w:rsidRPr="00D6476F">
        <w:rPr>
          <w:sz w:val="28"/>
        </w:rPr>
        <w:t>Benefits of information retrieval</w:t>
      </w:r>
    </w:p>
    <w:p w14:paraId="768D2808" w14:textId="2F579AA6" w:rsidR="00F65D8A" w:rsidRPr="00D6476F" w:rsidRDefault="00F65D8A" w:rsidP="00F65D8A">
      <w:pPr>
        <w:pStyle w:val="ListParagraph"/>
        <w:numPr>
          <w:ilvl w:val="0"/>
          <w:numId w:val="5"/>
        </w:numPr>
        <w:rPr>
          <w:sz w:val="28"/>
        </w:rPr>
      </w:pPr>
      <w:r w:rsidRPr="00D6476F">
        <w:rPr>
          <w:sz w:val="28"/>
        </w:rPr>
        <w:t>Enables users to quickly access relevant information</w:t>
      </w:r>
    </w:p>
    <w:p w14:paraId="21C3AB14" w14:textId="77777777" w:rsidR="00F65D8A" w:rsidRPr="00D6476F" w:rsidRDefault="00F65D8A" w:rsidP="00F65D8A">
      <w:pPr>
        <w:pStyle w:val="ListParagraph"/>
        <w:numPr>
          <w:ilvl w:val="0"/>
          <w:numId w:val="5"/>
        </w:numPr>
        <w:rPr>
          <w:sz w:val="28"/>
        </w:rPr>
      </w:pPr>
    </w:p>
    <w:p w14:paraId="5F5FECD2" w14:textId="7E0D27C0" w:rsidR="008C6F24" w:rsidRPr="00D6476F" w:rsidRDefault="008C6F24" w:rsidP="00D43FF4">
      <w:pPr>
        <w:rPr>
          <w:sz w:val="28"/>
        </w:rPr>
      </w:pPr>
    </w:p>
    <w:p w14:paraId="59BAED6E" w14:textId="5F682938" w:rsidR="00E203FE" w:rsidRPr="00D6476F" w:rsidRDefault="00E203FE">
      <w:pPr>
        <w:rPr>
          <w:sz w:val="28"/>
        </w:rPr>
      </w:pPr>
      <w:r w:rsidRPr="00D6476F">
        <w:rPr>
          <w:sz w:val="28"/>
        </w:rPr>
        <w:br w:type="page"/>
      </w:r>
    </w:p>
    <w:p w14:paraId="3A022CC6" w14:textId="142DE4EB" w:rsidR="008C6F24" w:rsidRPr="00D6476F" w:rsidRDefault="00E203FE" w:rsidP="00D43FF4">
      <w:pPr>
        <w:rPr>
          <w:sz w:val="28"/>
        </w:rPr>
      </w:pPr>
      <w:r w:rsidRPr="00D6476F"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B3BABA" wp14:editId="58A5AD2E">
                <wp:simplePos x="0" y="0"/>
                <wp:positionH relativeFrom="margin">
                  <wp:posOffset>54591</wp:posOffset>
                </wp:positionH>
                <wp:positionV relativeFrom="paragraph">
                  <wp:posOffset>13648</wp:posOffset>
                </wp:positionV>
                <wp:extent cx="1064525" cy="518615"/>
                <wp:effectExtent l="0" t="0" r="2159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5" cy="51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B16EA" w14:textId="4F92D4F7" w:rsidR="004019F7" w:rsidRDefault="004019F7" w:rsidP="00E203FE">
                            <w:r>
                              <w:t>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3BABA" id="Oval 6" o:spid="_x0000_s1026" style="position:absolute;margin-left:4.3pt;margin-top:1.05pt;width:83.8pt;height:40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" fillcolor="#5b9bd5 [3204]" strokecolor="#1f4d78 [1604]" strokeweight="1pt">
                <v:stroke joinstyle="miter"/>
                <v:textbox>
                  <w:txbxContent>
                    <w:p w14:paraId="134B16EA" w14:textId="4F92D4F7" w:rsidR="004019F7" w:rsidRDefault="004019F7" w:rsidP="00E203FE">
                      <w:r>
                        <w:t>Locations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6476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7D16F" wp14:editId="2474D08B">
                <wp:simplePos x="0" y="0"/>
                <wp:positionH relativeFrom="margin">
                  <wp:align>left</wp:align>
                </wp:positionH>
                <wp:positionV relativeFrom="paragraph">
                  <wp:posOffset>-70589</wp:posOffset>
                </wp:positionV>
                <wp:extent cx="1187355" cy="668741"/>
                <wp:effectExtent l="0" t="0" r="13335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668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01290" w14:textId="77777777" w:rsidR="004019F7" w:rsidRDefault="004019F7" w:rsidP="00E203FE">
                            <w:pPr>
                              <w:jc w:val="center"/>
                            </w:pPr>
                            <w:r>
                              <w:t>Unique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7D16F" id="Oval 5" o:spid="_x0000_s1027" style="position:absolute;margin-left:0;margin-top:-5.55pt;width:93.5pt;height:52.6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26501290" w14:textId="77777777" w:rsidR="004019F7" w:rsidRDefault="004019F7" w:rsidP="00E203FE">
                      <w:pPr>
                        <w:jc w:val="center"/>
                      </w:pPr>
                      <w:r>
                        <w:t>Unique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6476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861C7" wp14:editId="4EFD341B">
                <wp:simplePos x="0" y="0"/>
                <wp:positionH relativeFrom="column">
                  <wp:posOffset>3113614</wp:posOffset>
                </wp:positionH>
                <wp:positionV relativeFrom="paragraph">
                  <wp:posOffset>-66230</wp:posOffset>
                </wp:positionV>
                <wp:extent cx="1187355" cy="668741"/>
                <wp:effectExtent l="0" t="0" r="13335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668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536A9" w14:textId="6DBC380E" w:rsidR="004019F7" w:rsidRDefault="004019F7" w:rsidP="00E203FE">
                            <w:pPr>
                              <w:jc w:val="center"/>
                            </w:pPr>
                            <w:r>
                              <w:t>Unique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861C7" id="Oval 4" o:spid="_x0000_s1028" style="position:absolute;margin-left:245.15pt;margin-top:-5.2pt;width:93.5pt;height:5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CF536A9" w14:textId="6DBC380E" w:rsidR="004019F7" w:rsidRDefault="004019F7" w:rsidP="00E203FE">
                      <w:pPr>
                        <w:jc w:val="center"/>
                      </w:pPr>
                      <w:r>
                        <w:t>Unique number</w:t>
                      </w:r>
                    </w:p>
                  </w:txbxContent>
                </v:textbox>
              </v:oval>
            </w:pict>
          </mc:Fallback>
        </mc:AlternateContent>
      </w:r>
      <w:r w:rsidRPr="00D6476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8317B" wp14:editId="57F0931A">
                <wp:simplePos x="0" y="0"/>
                <wp:positionH relativeFrom="column">
                  <wp:posOffset>1733266</wp:posOffset>
                </wp:positionH>
                <wp:positionV relativeFrom="paragraph">
                  <wp:posOffset>-307076</wp:posOffset>
                </wp:positionV>
                <wp:extent cx="1187355" cy="668741"/>
                <wp:effectExtent l="0" t="0" r="13335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668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1BF85" w14:textId="5544B527" w:rsidR="004019F7" w:rsidRDefault="004019F7" w:rsidP="00E203FE">
                            <w:pPr>
                              <w:jc w:val="center"/>
                            </w:pPr>
                            <w:r>
                              <w:t>Unique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8317B" id="Oval 3" o:spid="_x0000_s1029" style="position:absolute;margin-left:136.5pt;margin-top:-24.2pt;width:93.5pt;height:5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1991BF85" w14:textId="5544B527" w:rsidR="004019F7" w:rsidRDefault="004019F7" w:rsidP="00E203FE">
                      <w:pPr>
                        <w:jc w:val="center"/>
                      </w:pPr>
                      <w:r>
                        <w:t>Unique name</w:t>
                      </w:r>
                    </w:p>
                  </w:txbxContent>
                </v:textbox>
              </v:oval>
            </w:pict>
          </mc:Fallback>
        </mc:AlternateContent>
      </w:r>
    </w:p>
    <w:p w14:paraId="3A2DF519" w14:textId="425DA220" w:rsidR="006E30FE" w:rsidRPr="00D6476F" w:rsidRDefault="00E203FE" w:rsidP="00D43FF4">
      <w:pPr>
        <w:rPr>
          <w:sz w:val="28"/>
        </w:rPr>
      </w:pPr>
      <w:r w:rsidRPr="00D6476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9BD78" wp14:editId="65E6DDD1">
                <wp:simplePos x="0" y="0"/>
                <wp:positionH relativeFrom="column">
                  <wp:posOffset>1473958</wp:posOffset>
                </wp:positionH>
                <wp:positionV relativeFrom="paragraph">
                  <wp:posOffset>136497</wp:posOffset>
                </wp:positionV>
                <wp:extent cx="1508077" cy="395785"/>
                <wp:effectExtent l="0" t="0" r="1651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077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E5A84" w14:textId="56F49AB7" w:rsidR="004019F7" w:rsidRDefault="004019F7" w:rsidP="00E203FE">
                            <w:pPr>
                              <w:jc w:val="center"/>
                            </w:pPr>
                            <w:r>
                              <w:t xml:space="preserve">DEPARTMENTS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9BD78" id="Rectangle 2" o:spid="_x0000_s1030" style="position:absolute;margin-left:116.05pt;margin-top:10.75pt;width:118.75pt;height:3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" fillcolor="#5b9bd5 [3204]" strokecolor="#1f4d78 [1604]" strokeweight="1pt">
                <v:textbox>
                  <w:txbxContent>
                    <w:p w14:paraId="54CE5A84" w14:textId="56F49AB7" w:rsidR="004019F7" w:rsidRDefault="004019F7" w:rsidP="00E203FE">
                      <w:pPr>
                        <w:jc w:val="center"/>
                      </w:pPr>
                      <w:r>
                        <w:t xml:space="preserve">DEPARTMENTS </w:t>
                      </w:r>
                    </w:p>
                  </w:txbxContent>
                </v:textbox>
              </v:rect>
            </w:pict>
          </mc:Fallback>
        </mc:AlternateContent>
      </w:r>
    </w:p>
    <w:p w14:paraId="7343E3E3" w14:textId="77777777" w:rsidR="0079584E" w:rsidRPr="00D6476F" w:rsidRDefault="0079584E" w:rsidP="00D43FF4">
      <w:pPr>
        <w:rPr>
          <w:sz w:val="28"/>
        </w:rPr>
      </w:pPr>
    </w:p>
    <w:p w14:paraId="4A8A688D" w14:textId="5B11B205" w:rsidR="00D43FF4" w:rsidRPr="00D6476F" w:rsidRDefault="00E203FE" w:rsidP="00D43FF4">
      <w:pPr>
        <w:rPr>
          <w:sz w:val="28"/>
        </w:rPr>
      </w:pPr>
      <w:r w:rsidRPr="00D6476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E760BA" wp14:editId="1AEE6D7A">
                <wp:simplePos x="0" y="0"/>
                <wp:positionH relativeFrom="column">
                  <wp:posOffset>2869764</wp:posOffset>
                </wp:positionH>
                <wp:positionV relativeFrom="paragraph">
                  <wp:posOffset>1518589</wp:posOffset>
                </wp:positionV>
                <wp:extent cx="934871" cy="634621"/>
                <wp:effectExtent l="0" t="0" r="17780" b="133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1" cy="6346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C2AD2" w14:textId="2D972B80" w:rsidR="004019F7" w:rsidRDefault="004019F7" w:rsidP="00E203FE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760BA" id="Oval 13" o:spid="_x0000_s1031" style="position:absolute;margin-left:225.95pt;margin-top:119.55pt;width:73.6pt;height:4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03AC2AD2" w14:textId="2D972B80" w:rsidR="004019F7" w:rsidRDefault="004019F7" w:rsidP="00E203FE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Pr="00D6476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305CD5" wp14:editId="7755EF2B">
                <wp:simplePos x="0" y="0"/>
                <wp:positionH relativeFrom="column">
                  <wp:posOffset>4662672</wp:posOffset>
                </wp:positionH>
                <wp:positionV relativeFrom="paragraph">
                  <wp:posOffset>868272</wp:posOffset>
                </wp:positionV>
                <wp:extent cx="934871" cy="634621"/>
                <wp:effectExtent l="0" t="0" r="17780" b="133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1" cy="6346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81095" w14:textId="49E451B4" w:rsidR="004019F7" w:rsidRDefault="004019F7" w:rsidP="00E203FE">
                            <w:pPr>
                              <w:jc w:val="center"/>
                            </w:pPr>
                            <w:r>
                              <w:t>Social security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05CD5" id="Oval 12" o:spid="_x0000_s1032" style="position:absolute;margin-left:367.15pt;margin-top:68.35pt;width:73.6pt;height:4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5EE81095" w14:textId="49E451B4" w:rsidR="004019F7" w:rsidRDefault="004019F7" w:rsidP="00E203FE">
                      <w:pPr>
                        <w:jc w:val="center"/>
                      </w:pPr>
                      <w:r>
                        <w:t>Social security name</w:t>
                      </w:r>
                    </w:p>
                  </w:txbxContent>
                </v:textbox>
              </v:oval>
            </w:pict>
          </mc:Fallback>
        </mc:AlternateContent>
      </w:r>
      <w:r w:rsidRPr="00D6476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8262F2" wp14:editId="541101D6">
                <wp:simplePos x="0" y="0"/>
                <wp:positionH relativeFrom="column">
                  <wp:posOffset>3671248</wp:posOffset>
                </wp:positionH>
                <wp:positionV relativeFrom="paragraph">
                  <wp:posOffset>913822</wp:posOffset>
                </wp:positionV>
                <wp:extent cx="934871" cy="634621"/>
                <wp:effectExtent l="0" t="0" r="17780" b="133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1" cy="6346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42C37" w14:textId="7DB51295" w:rsidR="004019F7" w:rsidRDefault="004019F7" w:rsidP="00E203F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8262F2" id="Oval 11" o:spid="_x0000_s1033" style="position:absolute;margin-left:289.05pt;margin-top:71.95pt;width:73.6pt;height:49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0DB42C37" w14:textId="7DB51295" w:rsidR="004019F7" w:rsidRDefault="004019F7" w:rsidP="00E203F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Pr="00D6476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C2270B" wp14:editId="7644FD62">
                <wp:simplePos x="0" y="0"/>
                <wp:positionH relativeFrom="column">
                  <wp:posOffset>4442346</wp:posOffset>
                </wp:positionH>
                <wp:positionV relativeFrom="paragraph">
                  <wp:posOffset>1562092</wp:posOffset>
                </wp:positionV>
                <wp:extent cx="921224" cy="402608"/>
                <wp:effectExtent l="0" t="0" r="12700" b="1651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224" cy="402608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F1C93" w14:textId="23A98007" w:rsidR="004019F7" w:rsidRDefault="004019F7" w:rsidP="00E203FE">
                            <w:pPr>
                              <w:jc w:val="center"/>
                            </w:pPr>
                            <w:r>
                              <w:t xml:space="preserve">Employee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2270B" id="Rounded Rectangle 10" o:spid="_x0000_s1034" style="position:absolute;margin-left:349.8pt;margin-top:123pt;width:72.55pt;height:3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14:paraId="0D9F1C93" w14:textId="23A98007" w:rsidR="004019F7" w:rsidRDefault="004019F7" w:rsidP="00E203FE">
                      <w:pPr>
                        <w:jc w:val="center"/>
                      </w:pPr>
                      <w:r>
                        <w:t xml:space="preserve">Employee </w:t>
                      </w:r>
                    </w:p>
                  </w:txbxContent>
                </v:textbox>
              </v:roundrect>
            </w:pict>
          </mc:Fallback>
        </mc:AlternateContent>
      </w:r>
      <w:r w:rsidRPr="00D6476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96D0EB" wp14:editId="0583D015">
                <wp:simplePos x="0" y="0"/>
                <wp:positionH relativeFrom="column">
                  <wp:posOffset>921062</wp:posOffset>
                </wp:positionH>
                <wp:positionV relativeFrom="paragraph">
                  <wp:posOffset>1384243</wp:posOffset>
                </wp:positionV>
                <wp:extent cx="839337" cy="293427"/>
                <wp:effectExtent l="0" t="0" r="1841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7" cy="2934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4B3F7" w14:textId="73545949" w:rsidR="004019F7" w:rsidRDefault="004019F7" w:rsidP="00E203FE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6D0EB" id="Rectangle 7" o:spid="_x0000_s1035" style="position:absolute;margin-left:72.5pt;margin-top:109pt;width:66.1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" fillcolor="#5b9bd5 [3204]" strokecolor="#1f4d78 [1604]" strokeweight="1pt">
                <v:textbox>
                  <w:txbxContent>
                    <w:p w14:paraId="4374B3F7" w14:textId="73545949" w:rsidR="004019F7" w:rsidRDefault="004019F7" w:rsidP="00E203FE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Pr="00D6476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E68FA0" wp14:editId="1173FB7F">
                <wp:simplePos x="0" y="0"/>
                <wp:positionH relativeFrom="column">
                  <wp:posOffset>1371600</wp:posOffset>
                </wp:positionH>
                <wp:positionV relativeFrom="paragraph">
                  <wp:posOffset>497565</wp:posOffset>
                </wp:positionV>
                <wp:extent cx="934872" cy="818866"/>
                <wp:effectExtent l="0" t="0" r="17780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2" cy="818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CF885" w14:textId="7CF588F2" w:rsidR="004019F7" w:rsidRDefault="004019F7" w:rsidP="00E203FE">
                            <w:pPr>
                              <w:jc w:val="center"/>
                            </w:pPr>
                            <w:r>
                              <w:t>Unique</w:t>
                            </w:r>
                          </w:p>
                          <w:p w14:paraId="7293AF1C" w14:textId="35F257A1" w:rsidR="004019F7" w:rsidRDefault="004019F7" w:rsidP="00E203FE">
                            <w:pPr>
                              <w:jc w:val="center"/>
                            </w:pP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68FA0" id="Oval 9" o:spid="_x0000_s1036" style="position:absolute;margin-left:108pt;margin-top:39.2pt;width:73.6pt;height:6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57DCF885" w14:textId="7CF588F2" w:rsidR="004019F7" w:rsidRDefault="004019F7" w:rsidP="00E203FE">
                      <w:pPr>
                        <w:jc w:val="center"/>
                      </w:pPr>
                      <w:r>
                        <w:t>Unique</w:t>
                      </w:r>
                    </w:p>
                    <w:p w14:paraId="7293AF1C" w14:textId="35F257A1" w:rsidR="004019F7" w:rsidRDefault="004019F7" w:rsidP="00E203FE">
                      <w:pPr>
                        <w:jc w:val="center"/>
                      </w:pPr>
                      <w: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 w:rsidRPr="00D6476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892204" wp14:editId="4717BB15">
                <wp:simplePos x="0" y="0"/>
                <wp:positionH relativeFrom="column">
                  <wp:posOffset>348019</wp:posOffset>
                </wp:positionH>
                <wp:positionV relativeFrom="paragraph">
                  <wp:posOffset>579452</wp:posOffset>
                </wp:positionV>
                <wp:extent cx="934872" cy="675564"/>
                <wp:effectExtent l="0" t="0" r="17780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2" cy="675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C4B26" w14:textId="72E70765" w:rsidR="004019F7" w:rsidRDefault="004019F7" w:rsidP="00E203FE">
                            <w:pPr>
                              <w:jc w:val="center"/>
                            </w:pPr>
                            <w:r>
                              <w:t>Unique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92204" id="Oval 8" o:spid="_x0000_s1037" style="position:absolute;margin-left:27.4pt;margin-top:45.65pt;width:73.6pt;height:5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287C4B26" w14:textId="72E70765" w:rsidR="004019F7" w:rsidRDefault="004019F7" w:rsidP="00E203FE">
                      <w:pPr>
                        <w:jc w:val="center"/>
                      </w:pPr>
                      <w:r>
                        <w:t>Unique name</w:t>
                      </w:r>
                    </w:p>
                  </w:txbxContent>
                </v:textbox>
              </v:oval>
            </w:pict>
          </mc:Fallback>
        </mc:AlternateContent>
      </w:r>
    </w:p>
    <w:sectPr w:rsidR="00D43FF4" w:rsidRPr="00D64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4" w:author="Nathan" w:date="2024-02-16T11:44:00Z" w:initials="N">
    <w:p w14:paraId="3F2F0337" w14:textId="77777777" w:rsidR="004019F7" w:rsidRDefault="004019F7">
      <w:pPr>
        <w:pStyle w:val="CommentText"/>
      </w:pPr>
      <w:r>
        <w:rPr>
          <w:rStyle w:val="CommentReference"/>
        </w:rPr>
        <w:annotationRef/>
      </w:r>
      <w:r>
        <w:t>Most important schema</w:t>
      </w:r>
    </w:p>
  </w:comment>
  <w:comment w:id="25" w:author="Nathan" w:date="2024-02-17T08:16:00Z" w:initials="N">
    <w:p w14:paraId="542F89C6" w14:textId="7C8D5718" w:rsidR="004019F7" w:rsidRDefault="004019F7">
      <w:pPr>
        <w:pStyle w:val="CommentText"/>
      </w:pPr>
      <w:r>
        <w:rPr>
          <w:rStyle w:val="CommentReference"/>
        </w:rPr>
        <w:annotationRef/>
      </w:r>
      <w:r>
        <w:t>SAME AS DELETE ALL</w:t>
      </w:r>
    </w:p>
  </w:comment>
  <w:comment w:id="26" w:author="Nathan" w:date="2024-02-17T08:20:00Z" w:initials="N">
    <w:p w14:paraId="0DDD7A8C" w14:textId="662089FF" w:rsidR="004019F7" w:rsidRDefault="004019F7">
      <w:pPr>
        <w:pStyle w:val="CommentText"/>
      </w:pPr>
      <w:r>
        <w:rPr>
          <w:rStyle w:val="CommentReference"/>
        </w:rPr>
        <w:annotationRef/>
      </w:r>
      <w:r>
        <w:t>DATA MANIPULATION LANGUAGE</w:t>
      </w:r>
    </w:p>
  </w:comment>
  <w:comment w:id="27" w:author="Nathan" w:date="2024-02-17T08:24:00Z" w:initials="N">
    <w:p w14:paraId="60BF48A3" w14:textId="70562B3D" w:rsidR="004019F7" w:rsidRDefault="004019F7">
      <w:pPr>
        <w:pStyle w:val="CommentText"/>
      </w:pPr>
      <w:r>
        <w:rPr>
          <w:rStyle w:val="CommentReference"/>
        </w:rPr>
        <w:annotationRef/>
      </w:r>
      <w:r>
        <w:t>Sets rollback point</w:t>
      </w:r>
    </w:p>
  </w:comment>
  <w:comment w:id="28" w:author="Nathan" w:date="2024-02-16T21:33:00Z" w:initials="N">
    <w:p w14:paraId="099B1AAB" w14:textId="77777777" w:rsidR="004019F7" w:rsidRDefault="004019F7">
      <w:pPr>
        <w:pStyle w:val="CommentText"/>
      </w:pPr>
      <w:r w:rsidRPr="00BD3484">
        <w:rPr>
          <w:rStyle w:val="CommentReference"/>
          <w:sz w:val="6"/>
        </w:rPr>
        <w:annotationRef/>
      </w:r>
      <w:r w:rsidRPr="00BD3484">
        <w:rPr>
          <w:sz w:val="10"/>
        </w:rPr>
        <w:t>Use fourth generation languages.</w:t>
      </w:r>
    </w:p>
  </w:comment>
  <w:comment w:id="29" w:author="Nathan" w:date="2024-02-16T21:34:00Z" w:initials="N">
    <w:p w14:paraId="1E5AC2C0" w14:textId="77777777" w:rsidR="004019F7" w:rsidRDefault="004019F7">
      <w:pPr>
        <w:pStyle w:val="CommentText"/>
      </w:pPr>
      <w:r>
        <w:rPr>
          <w:rStyle w:val="CommentReference"/>
        </w:rPr>
        <w:annotationRef/>
      </w:r>
      <w:r>
        <w:t>Include special features that facilitate form generation and data display.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2F0337" w15:done="0"/>
  <w15:commentEx w15:paraId="542F89C6" w15:done="0"/>
  <w15:commentEx w15:paraId="0DDD7A8C" w15:done="0"/>
  <w15:commentEx w15:paraId="60BF48A3" w15:done="0"/>
  <w15:commentEx w15:paraId="099B1AAB" w15:done="0"/>
  <w15:commentEx w15:paraId="1E5AC2C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8D759D" w14:textId="77777777" w:rsidR="00275F0F" w:rsidRDefault="00275F0F" w:rsidP="00A56680">
      <w:pPr>
        <w:spacing w:after="0" w:line="240" w:lineRule="auto"/>
      </w:pPr>
      <w:r>
        <w:separator/>
      </w:r>
    </w:p>
  </w:endnote>
  <w:endnote w:type="continuationSeparator" w:id="0">
    <w:p w14:paraId="69C72632" w14:textId="77777777" w:rsidR="00275F0F" w:rsidRDefault="00275F0F" w:rsidP="00A5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6C659" w14:textId="77777777" w:rsidR="00275F0F" w:rsidRDefault="00275F0F" w:rsidP="00A56680">
      <w:pPr>
        <w:spacing w:after="0" w:line="240" w:lineRule="auto"/>
      </w:pPr>
      <w:r>
        <w:separator/>
      </w:r>
    </w:p>
  </w:footnote>
  <w:footnote w:type="continuationSeparator" w:id="0">
    <w:p w14:paraId="65B4E0AB" w14:textId="77777777" w:rsidR="00275F0F" w:rsidRDefault="00275F0F" w:rsidP="00A56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5254B"/>
    <w:multiLevelType w:val="hybridMultilevel"/>
    <w:tmpl w:val="32B6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B4AAC"/>
    <w:multiLevelType w:val="hybridMultilevel"/>
    <w:tmpl w:val="EA928D0A"/>
    <w:lvl w:ilvl="0" w:tplc="CDDE4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D733B"/>
    <w:multiLevelType w:val="hybridMultilevel"/>
    <w:tmpl w:val="EA928D0A"/>
    <w:lvl w:ilvl="0" w:tplc="CDDE4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53D1F"/>
    <w:multiLevelType w:val="hybridMultilevel"/>
    <w:tmpl w:val="A6A20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632A7"/>
    <w:multiLevelType w:val="hybridMultilevel"/>
    <w:tmpl w:val="8384D75A"/>
    <w:lvl w:ilvl="0" w:tplc="AFE68944">
      <w:start w:val="8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959D6"/>
    <w:multiLevelType w:val="hybridMultilevel"/>
    <w:tmpl w:val="D6BA2E06"/>
    <w:lvl w:ilvl="0" w:tplc="4D6EE5F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E7DD5"/>
    <w:multiLevelType w:val="hybridMultilevel"/>
    <w:tmpl w:val="FE3C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than">
    <w15:presenceInfo w15:providerId="Windows Live" w15:userId="12aec56890ce81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6F"/>
    <w:rsid w:val="000557A7"/>
    <w:rsid w:val="0005723E"/>
    <w:rsid w:val="000A42A6"/>
    <w:rsid w:val="000A478C"/>
    <w:rsid w:val="001D6799"/>
    <w:rsid w:val="00257535"/>
    <w:rsid w:val="00275F0F"/>
    <w:rsid w:val="0028108E"/>
    <w:rsid w:val="00281E6E"/>
    <w:rsid w:val="0037188A"/>
    <w:rsid w:val="00394745"/>
    <w:rsid w:val="003C45A0"/>
    <w:rsid w:val="004019F7"/>
    <w:rsid w:val="00464B03"/>
    <w:rsid w:val="00574692"/>
    <w:rsid w:val="00582B36"/>
    <w:rsid w:val="005B5349"/>
    <w:rsid w:val="005D2EEF"/>
    <w:rsid w:val="005E2C83"/>
    <w:rsid w:val="00683C1E"/>
    <w:rsid w:val="006E30FE"/>
    <w:rsid w:val="0079584E"/>
    <w:rsid w:val="007D579B"/>
    <w:rsid w:val="007F6F0D"/>
    <w:rsid w:val="008B4112"/>
    <w:rsid w:val="008C6F24"/>
    <w:rsid w:val="0096755D"/>
    <w:rsid w:val="0099395D"/>
    <w:rsid w:val="00A56680"/>
    <w:rsid w:val="00A86784"/>
    <w:rsid w:val="00BB18C1"/>
    <w:rsid w:val="00BD3484"/>
    <w:rsid w:val="00CD2EB7"/>
    <w:rsid w:val="00D07446"/>
    <w:rsid w:val="00D21EFD"/>
    <w:rsid w:val="00D43FF4"/>
    <w:rsid w:val="00D511E9"/>
    <w:rsid w:val="00D6476F"/>
    <w:rsid w:val="00D65EAA"/>
    <w:rsid w:val="00DD1E6F"/>
    <w:rsid w:val="00E203FE"/>
    <w:rsid w:val="00E33F7C"/>
    <w:rsid w:val="00E532A4"/>
    <w:rsid w:val="00E57936"/>
    <w:rsid w:val="00E92EEB"/>
    <w:rsid w:val="00EA464C"/>
    <w:rsid w:val="00EB3843"/>
    <w:rsid w:val="00ED3546"/>
    <w:rsid w:val="00F2797E"/>
    <w:rsid w:val="00F65D8A"/>
    <w:rsid w:val="00F67131"/>
    <w:rsid w:val="00FC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EEE2"/>
  <w15:chartTrackingRefBased/>
  <w15:docId w15:val="{A3BC7FC7-54D8-4801-946C-D3235B6A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E6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D1E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51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1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1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1E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6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680"/>
  </w:style>
  <w:style w:type="paragraph" w:styleId="Footer">
    <w:name w:val="footer"/>
    <w:basedOn w:val="Normal"/>
    <w:link w:val="FooterChar"/>
    <w:uiPriority w:val="99"/>
    <w:unhideWhenUsed/>
    <w:rsid w:val="00A56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1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8</cp:revision>
  <dcterms:created xsi:type="dcterms:W3CDTF">2024-02-14T14:57:00Z</dcterms:created>
  <dcterms:modified xsi:type="dcterms:W3CDTF">2024-02-17T19:17:00Z</dcterms:modified>
</cp:coreProperties>
</file>